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846903972"/>
        <w:docPartObj>
          <w:docPartGallery w:val="Cover Pages"/>
          <w:docPartUnique/>
        </w:docPartObj>
      </w:sdtPr>
      <w:sdtEndPr/>
      <w:sdtContent>
        <w:p w:rsidR="003B48A1" w:rsidRDefault="003B48A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2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B48A1" w:rsidRDefault="003B48A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12/3/2018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5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j8SCQAAIQ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">
    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2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B48A1" w:rsidRDefault="003B48A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12/3/2018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48A1" w:rsidRDefault="006A195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48A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Bernard Lim</w:t>
                                    </w:r>
                                  </w:sdtContent>
                                </w:sdt>
                              </w:p>
                              <w:p w:rsidR="003B48A1" w:rsidRDefault="006A195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del w:id="0" w:author="Bernard Lim" w:date="2018-03-13T18:00:00Z">
                                      <w:r w:rsidR="00D62ECE" w:rsidDel="00D62ECE">
                                        <w:rPr>
                                          <w:caps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delText>Isobar</w:delText>
                                      </w:r>
                                    </w:del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NSFsy9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3B48A1" w:rsidRDefault="00D62EC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48A1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Bernard Lim</w:t>
                              </w:r>
                            </w:sdtContent>
                          </w:sdt>
                        </w:p>
                        <w:p w:rsidR="003B48A1" w:rsidRDefault="00D62EC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del w:id="1" w:author="Bernard Lim" w:date="2018-03-13T18:00:00Z">
                                <w:r w:rsidDel="00D62ECE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delText>Isobar</w:delText>
                                </w:r>
                              </w:del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B48A1" w:rsidRDefault="0061023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1762125</wp:posOffset>
                    </wp:positionV>
                    <wp:extent cx="3800475" cy="1069848"/>
                    <wp:effectExtent l="0" t="0" r="9525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00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48A1" w:rsidRDefault="006A195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del w:id="1" w:author="Bernard Lim" w:date="2018-03-12T17:17:00Z">
                                      <w:r w:rsidR="009012AC" w:rsidDel="009012AC">
                                        <w:rPr>
                                          <w:rFonts w:asciiTheme="majorHAnsi" w:eastAsiaTheme="majorEastAsia" w:hAnsiTheme="majorHAnsi" w:cstheme="majorBidi"/>
                                          <w:color w:val="262626" w:themeColor="text1" w:themeTint="D9"/>
                                          <w:sz w:val="72"/>
                                          <w:szCs w:val="72"/>
                                        </w:rPr>
                                        <w:delText>Sitecore 9 Installation Manual</w:delText>
                                      </w:r>
                                    </w:del>
                                    <w:ins w:id="2" w:author="Bernard Lim" w:date="2018-03-12T17:17:00Z">
                                      <w:r w:rsidR="009012AC">
                                        <w:rPr>
                                          <w:rFonts w:asciiTheme="majorHAnsi" w:eastAsiaTheme="majorEastAsia" w:hAnsiTheme="majorHAnsi" w:cstheme="majorBidi"/>
                                          <w:color w:val="262626" w:themeColor="text1" w:themeTint="D9"/>
                                          <w:sz w:val="72"/>
                                          <w:szCs w:val="72"/>
                                        </w:rPr>
                                        <w:t>Sitecore 9 Installation Guide</w:t>
                                      </w:r>
                                    </w:ins>
                                  </w:sdtContent>
                                </w:sdt>
                              </w:p>
                              <w:p w:rsidR="003B48A1" w:rsidRDefault="006A195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6FC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5" o:spid="_x0000_s1056" type="#_x0000_t202" style="position:absolute;margin-left:257.25pt;margin-top:138.75pt;width:299.2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" filled="f" stroked="f" strokeweight=".5pt">
                    <v:textbox inset="0,0,0,0">
                      <w:txbxContent>
                        <w:p w:rsidR="003B48A1" w:rsidRDefault="009012A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del w:id="2" w:author="Bernard Lim" w:date="2018-03-12T17:17:00Z">
                                <w:r w:rsidDel="009012AC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delText>Sitecore 9 Installation Manual</w:delText>
                                </w:r>
                              </w:del>
                              <w:ins w:id="3" w:author="Bernard Lim" w:date="2018-03-12T17:17:00Z"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Sitecore 9 Installation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Guide</w:t>
                                </w:r>
                              </w:ins>
                            </w:sdtContent>
                          </w:sdt>
                        </w:p>
                        <w:p w:rsidR="003B48A1" w:rsidRDefault="003B48A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C6FC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B48A1">
            <w:br w:type="page"/>
          </w:r>
        </w:p>
      </w:sdtContent>
    </w:sdt>
    <w:p w:rsidR="004B353A" w:rsidRDefault="00BA1CBB" w:rsidP="004B353A">
      <w:pPr>
        <w:pStyle w:val="Heading1"/>
      </w:pPr>
      <w:r>
        <w:lastRenderedPageBreak/>
        <w:t xml:space="preserve">Pre-requisite </w:t>
      </w:r>
      <w:r w:rsidR="004B353A">
        <w:t>Software</w:t>
      </w:r>
    </w:p>
    <w:p w:rsidR="00F60B71" w:rsidRDefault="00F60B71" w:rsidP="00E645A4">
      <w:pPr>
        <w:pStyle w:val="ListParagraph"/>
        <w:numPr>
          <w:ilvl w:val="0"/>
          <w:numId w:val="1"/>
        </w:numPr>
        <w:rPr>
          <w:ins w:id="3" w:author="Bernard Lim" w:date="2018-03-12T17:18:00Z"/>
        </w:rPr>
      </w:pPr>
      <w:r>
        <w:t>Powershell</w:t>
      </w:r>
    </w:p>
    <w:p w:rsidR="00DC5765" w:rsidRDefault="00DC5765" w:rsidP="00DC5765">
      <w:pPr>
        <w:pStyle w:val="ListParagraph"/>
        <w:numPr>
          <w:ilvl w:val="0"/>
          <w:numId w:val="1"/>
        </w:numPr>
        <w:rPr>
          <w:moveTo w:id="4" w:author="Bernard Lim" w:date="2018-03-12T17:18:00Z"/>
        </w:rPr>
      </w:pPr>
      <w:moveToRangeStart w:id="5" w:author="Bernard Lim" w:date="2018-03-12T17:18:00Z" w:name="move508638423"/>
      <w:moveTo w:id="6" w:author="Bernard Lim" w:date="2018-03-12T17:18:00Z">
        <w:r>
          <w:t>Solr 6.6.1</w:t>
        </w:r>
      </w:moveTo>
    </w:p>
    <w:p w:rsidR="00DC5765" w:rsidDel="00DC5765" w:rsidRDefault="00DC5765" w:rsidP="00DC5765">
      <w:pPr>
        <w:pStyle w:val="ListParagraph"/>
        <w:numPr>
          <w:ilvl w:val="0"/>
          <w:numId w:val="1"/>
        </w:numPr>
        <w:rPr>
          <w:del w:id="7" w:author="Bernard Lim" w:date="2018-03-12T17:18:00Z"/>
          <w:moveTo w:id="8" w:author="Bernard Lim" w:date="2018-03-12T17:18:00Z"/>
        </w:rPr>
      </w:pPr>
      <w:moveTo w:id="9" w:author="Bernard Lim" w:date="2018-03-12T17:18:00Z">
        <w:r>
          <w:t xml:space="preserve">SQL Server 2016 </w:t>
        </w:r>
      </w:moveTo>
    </w:p>
    <w:moveToRangeEnd w:id="5"/>
    <w:p w:rsidR="00DC5765" w:rsidRDefault="00DC5765">
      <w:pPr>
        <w:pStyle w:val="ListParagraph"/>
        <w:numPr>
          <w:ilvl w:val="0"/>
          <w:numId w:val="1"/>
        </w:numPr>
      </w:pPr>
    </w:p>
    <w:p w:rsidR="00F60B71" w:rsidRDefault="00F60B71" w:rsidP="00F60B71">
      <w:pPr>
        <w:pStyle w:val="ListParagraph"/>
        <w:numPr>
          <w:ilvl w:val="0"/>
          <w:numId w:val="1"/>
        </w:numPr>
      </w:pPr>
      <w:r>
        <w:t xml:space="preserve">Java JRE. Add </w:t>
      </w:r>
      <w:ins w:id="10" w:author="Bernard Lim" w:date="2018-03-12T17:17:00Z">
        <w:r w:rsidR="00597ABD">
          <w:t>JAVA_HOME environment variable to point to the respective Java JRE folder.</w:t>
        </w:r>
      </w:ins>
      <w:del w:id="11" w:author="Bernard Lim" w:date="2018-03-12T17:17:00Z">
        <w:r w:rsidDel="00597ABD">
          <w:delText xml:space="preserve">‘keytool’ </w:delText>
        </w:r>
      </w:del>
      <w:del w:id="12" w:author="Bernard Lim" w:date="2018-03-12T17:18:00Z">
        <w:r w:rsidDel="00597ABD">
          <w:delText>under bin as a system environment variable for ‘PATH’</w:delText>
        </w:r>
      </w:del>
    </w:p>
    <w:p w:rsidR="00E645A4" w:rsidRDefault="00E645A4" w:rsidP="00E645A4">
      <w:pPr>
        <w:pStyle w:val="ListParagraph"/>
        <w:numPr>
          <w:ilvl w:val="0"/>
          <w:numId w:val="1"/>
        </w:numPr>
      </w:pPr>
      <w:r>
        <w:t>WebAdministration module (Comes with IIS)</w:t>
      </w:r>
    </w:p>
    <w:p w:rsidR="00E645A4" w:rsidRDefault="00E645A4" w:rsidP="00E645A4">
      <w:pPr>
        <w:pStyle w:val="ListParagraph"/>
        <w:numPr>
          <w:ilvl w:val="0"/>
          <w:numId w:val="1"/>
        </w:numPr>
      </w:pPr>
      <w:r>
        <w:t>WebDeploy 3.6 for Hosting Servers</w:t>
      </w:r>
    </w:p>
    <w:p w:rsidR="00E645A4" w:rsidRDefault="00E645A4" w:rsidP="00E645A4">
      <w:pPr>
        <w:pStyle w:val="ListParagraph"/>
        <w:numPr>
          <w:ilvl w:val="0"/>
          <w:numId w:val="1"/>
        </w:numPr>
      </w:pPr>
      <w:r>
        <w:t>URL Rewrite 2.1</w:t>
      </w:r>
    </w:p>
    <w:p w:rsidR="00B14A91" w:rsidRDefault="00B14A91" w:rsidP="00B14A91">
      <w:pPr>
        <w:pStyle w:val="ListParagraph"/>
        <w:numPr>
          <w:ilvl w:val="0"/>
          <w:numId w:val="1"/>
        </w:numPr>
      </w:pPr>
      <w:r w:rsidRPr="00B14A91">
        <w:t>Microsoft SQL Server Data-Tier Application Framework (DacFx)</w:t>
      </w:r>
    </w:p>
    <w:p w:rsidR="007356A6" w:rsidDel="00DC5765" w:rsidRDefault="007356A6" w:rsidP="00B14A91">
      <w:pPr>
        <w:pStyle w:val="ListParagraph"/>
        <w:numPr>
          <w:ilvl w:val="0"/>
          <w:numId w:val="1"/>
        </w:numPr>
        <w:rPr>
          <w:moveFrom w:id="13" w:author="Bernard Lim" w:date="2018-03-12T17:18:00Z"/>
        </w:rPr>
      </w:pPr>
      <w:moveFromRangeStart w:id="14" w:author="Bernard Lim" w:date="2018-03-12T17:18:00Z" w:name="move508638423"/>
      <w:moveFrom w:id="15" w:author="Bernard Lim" w:date="2018-03-12T17:18:00Z">
        <w:r w:rsidDel="00DC5765">
          <w:t>Solr 6.6.1</w:t>
        </w:r>
      </w:moveFrom>
    </w:p>
    <w:p w:rsidR="007356A6" w:rsidDel="00DC5765" w:rsidRDefault="007356A6" w:rsidP="00B14A91">
      <w:pPr>
        <w:pStyle w:val="ListParagraph"/>
        <w:numPr>
          <w:ilvl w:val="0"/>
          <w:numId w:val="1"/>
        </w:numPr>
        <w:rPr>
          <w:moveFrom w:id="16" w:author="Bernard Lim" w:date="2018-03-12T17:18:00Z"/>
        </w:rPr>
      </w:pPr>
      <w:moveFrom w:id="17" w:author="Bernard Lim" w:date="2018-03-12T17:18:00Z">
        <w:r w:rsidDel="00DC5765">
          <w:t>SQL Server 201</w:t>
        </w:r>
        <w:r w:rsidR="00F616FE" w:rsidDel="00DC5765">
          <w:t xml:space="preserve">6 </w:t>
        </w:r>
      </w:moveFrom>
    </w:p>
    <w:moveFromRangeEnd w:id="14"/>
    <w:p w:rsidR="007356A6" w:rsidRDefault="007356A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32E81" w:rsidRDefault="004477C8" w:rsidP="004B353A">
      <w:pPr>
        <w:pStyle w:val="Heading1"/>
      </w:pPr>
      <w:r>
        <w:lastRenderedPageBreak/>
        <w:t xml:space="preserve">Sitecore 9 Prerequisite Software </w:t>
      </w:r>
      <w:r w:rsidR="004B353A">
        <w:t>Installation Steps</w:t>
      </w:r>
    </w:p>
    <w:p w:rsidR="00CE52AF" w:rsidRDefault="00CE52AF" w:rsidP="003428D3">
      <w:pPr>
        <w:pStyle w:val="Heading2"/>
      </w:pPr>
      <w:r>
        <w:t>Install Java JRE</w:t>
      </w:r>
    </w:p>
    <w:p w:rsidR="00CE52AF" w:rsidRDefault="00CE52AF" w:rsidP="00CE52AF">
      <w:r>
        <w:t xml:space="preserve">Also set </w:t>
      </w:r>
      <w:r w:rsidR="00D44A48">
        <w:t>JAVA_HOME system environment variable to point to your installed JAVA JRE folder</w:t>
      </w:r>
    </w:p>
    <w:p w:rsidR="00274B1F" w:rsidRPr="00CE52AF" w:rsidRDefault="00274B1F" w:rsidP="00CE52AF"/>
    <w:p w:rsidR="00632E81" w:rsidRDefault="00632E81" w:rsidP="003428D3">
      <w:pPr>
        <w:pStyle w:val="Heading2"/>
      </w:pPr>
      <w:r>
        <w:t>Install Powershell version 5.1 or later</w:t>
      </w:r>
    </w:p>
    <w:p w:rsidR="00632E81" w:rsidRDefault="00715580" w:rsidP="003428D3">
      <w:r>
        <w:t>Comes along with Windows 10</w:t>
      </w:r>
    </w:p>
    <w:p w:rsidR="00274B1F" w:rsidRDefault="00274B1F" w:rsidP="003428D3"/>
    <w:p w:rsidR="00632E81" w:rsidRPr="00632E81" w:rsidRDefault="00632E81" w:rsidP="003428D3">
      <w:pPr>
        <w:pStyle w:val="Heading2"/>
      </w:pPr>
      <w:r>
        <w:t>Install Web Platform Installer 5.0</w:t>
      </w:r>
    </w:p>
    <w:p w:rsidR="00632E81" w:rsidRDefault="003428D3" w:rsidP="003428D3">
      <w:r>
        <w:t xml:space="preserve">Download Source: </w:t>
      </w:r>
      <w:hyperlink r:id="rId7" w:history="1">
        <w:r w:rsidR="0003208D" w:rsidRPr="00FB3B28">
          <w:rPr>
            <w:rStyle w:val="Hyperlink"/>
          </w:rPr>
          <w:t>https://www.microsoft.com/web/downloads/platform.aspx</w:t>
        </w:r>
      </w:hyperlink>
      <w:r w:rsidR="003E6D25">
        <w:br/>
      </w:r>
    </w:p>
    <w:p w:rsidR="00274B1F" w:rsidRDefault="00FB0875" w:rsidP="00FB0875">
      <w:pPr>
        <w:pStyle w:val="Heading2"/>
      </w:pPr>
      <w:r>
        <w:t>Enable Contained Database Authentication</w:t>
      </w:r>
    </w:p>
    <w:p w:rsidR="00FB0875" w:rsidRPr="00FB0875" w:rsidRDefault="00FB0875" w:rsidP="00FB0875">
      <w:r>
        <w:t>Run the following command in SQL Server Management Studio:</w:t>
      </w:r>
    </w:p>
    <w:p w:rsidR="00FB0875" w:rsidRDefault="00FB0875" w:rsidP="00FB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sp_configure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'contained database authentication'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B0875" w:rsidRDefault="00FB0875" w:rsidP="00FB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B0875" w:rsidRDefault="00FB0875" w:rsidP="00FB0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RECONFIGURE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B0875" w:rsidRDefault="00FB0875" w:rsidP="00D54D29"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 w:rsidR="00F51619">
        <w:rPr>
          <w:rFonts w:ascii="Consolas" w:hAnsi="Consolas" w:cs="Consolas"/>
          <w:color w:val="0000FF"/>
          <w:sz w:val="19"/>
          <w:szCs w:val="19"/>
        </w:rPr>
        <w:br/>
      </w:r>
    </w:p>
    <w:p w:rsidR="00127ADD" w:rsidRDefault="00127ADD" w:rsidP="00127ADD">
      <w:pPr>
        <w:pStyle w:val="Heading2"/>
      </w:pPr>
      <w:r>
        <w:t>Install SIF Prerequisites</w:t>
      </w:r>
    </w:p>
    <w:p w:rsidR="00127ADD" w:rsidRDefault="00127ADD" w:rsidP="00127ADD">
      <w:r>
        <w:t>Install through Web Platform Installer:</w:t>
      </w:r>
    </w:p>
    <w:p w:rsidR="00127ADD" w:rsidRDefault="00127ADD" w:rsidP="00127ADD">
      <w:pPr>
        <w:pStyle w:val="ListParagraph"/>
        <w:numPr>
          <w:ilvl w:val="0"/>
          <w:numId w:val="13"/>
        </w:numPr>
      </w:pPr>
      <w:r>
        <w:t>Web Deploy 3.6 for Hosting Servers</w:t>
      </w:r>
    </w:p>
    <w:p w:rsidR="00127ADD" w:rsidRDefault="00127ADD" w:rsidP="00127ADD">
      <w:pPr>
        <w:pStyle w:val="ListParagraph"/>
        <w:numPr>
          <w:ilvl w:val="0"/>
          <w:numId w:val="13"/>
        </w:numPr>
      </w:pPr>
      <w:r>
        <w:t xml:space="preserve">URL Rewrite 2.1 </w:t>
      </w:r>
    </w:p>
    <w:p w:rsidR="00127ADD" w:rsidRDefault="00127ADD" w:rsidP="00127ADD">
      <w:r>
        <w:t>Microsoft SQL Server Data-Tier Application Framework (DacFx) version 2016</w:t>
      </w:r>
      <w:r>
        <w:br/>
        <w:t xml:space="preserve">Download source: </w:t>
      </w:r>
      <w:hyperlink r:id="rId8" w:history="1">
        <w:r w:rsidRPr="00E80908">
          <w:rPr>
            <w:rStyle w:val="Hyperlink"/>
          </w:rPr>
          <w:t>https://www.microsoft.com/en-us/download/details.aspx?id=53013</w:t>
        </w:r>
      </w:hyperlink>
    </w:p>
    <w:p w:rsidR="00127ADD" w:rsidRDefault="00127ADD" w:rsidP="003428D3"/>
    <w:p w:rsidR="003428D3" w:rsidRDefault="003428D3" w:rsidP="003428D3">
      <w:pPr>
        <w:pStyle w:val="Heading2"/>
      </w:pPr>
      <w:r>
        <w:t>Install</w:t>
      </w:r>
      <w:r w:rsidR="00ED01E1">
        <w:t xml:space="preserve"> SIF (Sitecore Installation Framework)</w:t>
      </w:r>
    </w:p>
    <w:p w:rsidR="003428D3" w:rsidRPr="003428D3" w:rsidRDefault="003428D3" w:rsidP="003428D3">
      <w:pPr>
        <w:pStyle w:val="ListParagraph"/>
        <w:numPr>
          <w:ilvl w:val="0"/>
          <w:numId w:val="11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880000"/>
          <w:sz w:val="19"/>
          <w:szCs w:val="19"/>
          <w:bdr w:val="none" w:sz="0" w:space="0" w:color="auto" w:frame="1"/>
        </w:rPr>
      </w:pPr>
      <w:r>
        <w:t>Register Powershell NuGet repository</w:t>
      </w:r>
      <w:r>
        <w:br/>
      </w:r>
      <w:r w:rsidRPr="00DA05FF">
        <w:rPr>
          <w:rFonts w:asciiTheme="majorHAnsi" w:eastAsia="Times New Roman" w:hAnsiTheme="majorHAnsi" w:cstheme="majorHAnsi"/>
          <w:color w:val="660066"/>
          <w:sz w:val="19"/>
          <w:szCs w:val="19"/>
          <w:bdr w:val="none" w:sz="0" w:space="0" w:color="auto" w:frame="1"/>
        </w:rPr>
        <w:t>Register</w:t>
      </w:r>
      <w:r w:rsidRPr="00DA05FF">
        <w:rPr>
          <w:rFonts w:asciiTheme="majorHAnsi" w:eastAsia="Times New Roman" w:hAnsiTheme="majorHAnsi" w:cstheme="majorHAnsi"/>
          <w:color w:val="666600"/>
          <w:sz w:val="19"/>
          <w:szCs w:val="19"/>
          <w:bdr w:val="none" w:sz="0" w:space="0" w:color="auto" w:frame="1"/>
        </w:rPr>
        <w:t>-</w:t>
      </w:r>
      <w:r w:rsidRPr="00DA05FF">
        <w:rPr>
          <w:rFonts w:asciiTheme="majorHAnsi" w:eastAsia="Times New Roman" w:hAnsiTheme="majorHAnsi" w:cstheme="majorHAnsi"/>
          <w:color w:val="660066"/>
          <w:sz w:val="19"/>
          <w:szCs w:val="19"/>
          <w:bdr w:val="none" w:sz="0" w:space="0" w:color="auto" w:frame="1"/>
        </w:rPr>
        <w:t>PSRepository</w:t>
      </w:r>
      <w:r w:rsidRPr="00DA05FF">
        <w:rPr>
          <w:rFonts w:asciiTheme="majorHAnsi" w:eastAsia="Times New Roman" w:hAnsiTheme="majorHAnsi" w:cstheme="majorHAnsi"/>
          <w:color w:val="000000"/>
          <w:sz w:val="19"/>
          <w:szCs w:val="19"/>
          <w:bdr w:val="none" w:sz="0" w:space="0" w:color="auto" w:frame="1"/>
        </w:rPr>
        <w:t xml:space="preserve"> </w:t>
      </w:r>
      <w:r w:rsidRPr="00DA05FF">
        <w:rPr>
          <w:rFonts w:asciiTheme="majorHAnsi" w:eastAsia="Times New Roman" w:hAnsiTheme="majorHAnsi" w:cstheme="majorHAnsi"/>
          <w:color w:val="666600"/>
          <w:sz w:val="19"/>
          <w:szCs w:val="19"/>
          <w:bdr w:val="none" w:sz="0" w:space="0" w:color="auto" w:frame="1"/>
        </w:rPr>
        <w:t>-</w:t>
      </w:r>
      <w:r w:rsidRPr="00DA05FF">
        <w:rPr>
          <w:rFonts w:asciiTheme="majorHAnsi" w:eastAsia="Times New Roman" w:hAnsiTheme="majorHAnsi" w:cstheme="majorHAnsi"/>
          <w:color w:val="660066"/>
          <w:sz w:val="19"/>
          <w:szCs w:val="19"/>
          <w:bdr w:val="none" w:sz="0" w:space="0" w:color="auto" w:frame="1"/>
        </w:rPr>
        <w:t>Name</w:t>
      </w:r>
      <w:r w:rsidRPr="00DA05FF">
        <w:rPr>
          <w:rFonts w:asciiTheme="majorHAnsi" w:eastAsia="Times New Roman" w:hAnsiTheme="majorHAnsi" w:cstheme="majorHAnsi"/>
          <w:color w:val="000000"/>
          <w:sz w:val="19"/>
          <w:szCs w:val="19"/>
          <w:bdr w:val="none" w:sz="0" w:space="0" w:color="auto" w:frame="1"/>
        </w:rPr>
        <w:t xml:space="preserve"> </w:t>
      </w:r>
      <w:r w:rsidRPr="00DA05FF">
        <w:rPr>
          <w:rFonts w:asciiTheme="majorHAnsi" w:eastAsia="Times New Roman" w:hAnsiTheme="majorHAnsi" w:cstheme="majorHAnsi"/>
          <w:color w:val="660066"/>
          <w:sz w:val="19"/>
          <w:szCs w:val="19"/>
          <w:bdr w:val="none" w:sz="0" w:space="0" w:color="auto" w:frame="1"/>
        </w:rPr>
        <w:t>SitecoreGallery</w:t>
      </w:r>
      <w:r w:rsidRPr="00DA05FF">
        <w:rPr>
          <w:rFonts w:asciiTheme="majorHAnsi" w:eastAsia="Times New Roman" w:hAnsiTheme="majorHAnsi" w:cstheme="majorHAnsi"/>
          <w:color w:val="000000"/>
          <w:sz w:val="19"/>
          <w:szCs w:val="19"/>
          <w:bdr w:val="none" w:sz="0" w:space="0" w:color="auto" w:frame="1"/>
        </w:rPr>
        <w:t xml:space="preserve"> </w:t>
      </w:r>
      <w:r w:rsidRPr="00DA05FF">
        <w:rPr>
          <w:rFonts w:asciiTheme="majorHAnsi" w:eastAsia="Times New Roman" w:hAnsiTheme="majorHAnsi" w:cstheme="majorHAnsi"/>
          <w:color w:val="666600"/>
          <w:sz w:val="19"/>
          <w:szCs w:val="19"/>
          <w:bdr w:val="none" w:sz="0" w:space="0" w:color="auto" w:frame="1"/>
        </w:rPr>
        <w:t>-</w:t>
      </w:r>
      <w:r w:rsidRPr="00DA05FF">
        <w:rPr>
          <w:rFonts w:asciiTheme="majorHAnsi" w:eastAsia="Times New Roman" w:hAnsiTheme="majorHAnsi" w:cstheme="majorHAnsi"/>
          <w:color w:val="660066"/>
          <w:sz w:val="19"/>
          <w:szCs w:val="19"/>
          <w:bdr w:val="none" w:sz="0" w:space="0" w:color="auto" w:frame="1"/>
        </w:rPr>
        <w:t>SourceLocation</w:t>
      </w:r>
      <w:r w:rsidRPr="00DA05FF">
        <w:rPr>
          <w:rFonts w:asciiTheme="majorHAnsi" w:eastAsia="Times New Roman" w:hAnsiTheme="majorHAnsi" w:cstheme="majorHAnsi"/>
          <w:color w:val="000000"/>
          <w:sz w:val="19"/>
          <w:szCs w:val="19"/>
          <w:bdr w:val="none" w:sz="0" w:space="0" w:color="auto" w:frame="1"/>
        </w:rPr>
        <w:t xml:space="preserve"> </w:t>
      </w:r>
      <w:hyperlink r:id="rId9" w:history="1">
        <w:r w:rsidRPr="00DA05FF">
          <w:rPr>
            <w:rStyle w:val="Hyperlink"/>
            <w:rFonts w:asciiTheme="majorHAnsi" w:eastAsia="Times New Roman" w:hAnsiTheme="majorHAnsi" w:cstheme="majorHAnsi"/>
            <w:sz w:val="19"/>
            <w:szCs w:val="19"/>
            <w:bdr w:val="none" w:sz="0" w:space="0" w:color="auto" w:frame="1"/>
          </w:rPr>
          <w:t>https://sitecore.myget.org/F/sc-powershell/api/v2</w:t>
        </w:r>
      </w:hyperlink>
      <w:r w:rsidRPr="00DA05FF">
        <w:rPr>
          <w:rFonts w:asciiTheme="majorHAnsi" w:eastAsia="Times New Roman" w:hAnsiTheme="majorHAnsi" w:cstheme="majorHAnsi"/>
          <w:color w:val="000000"/>
          <w:sz w:val="19"/>
          <w:szCs w:val="19"/>
          <w:bdr w:val="none" w:sz="0" w:space="0" w:color="auto" w:frame="1"/>
        </w:rPr>
        <w:br/>
      </w:r>
    </w:p>
    <w:p w:rsidR="003428D3" w:rsidRDefault="003428D3" w:rsidP="003428D3">
      <w:pPr>
        <w:pStyle w:val="ListParagraph"/>
        <w:numPr>
          <w:ilvl w:val="0"/>
          <w:numId w:val="11"/>
        </w:numPr>
      </w:pPr>
      <w:r>
        <w:t>Register repository as ‘trusted’</w:t>
      </w:r>
      <w:r>
        <w:br/>
      </w:r>
      <w:r w:rsidRPr="003428D3">
        <w:rPr>
          <w:rStyle w:val="typ"/>
          <w:color w:val="660066"/>
          <w:sz w:val="19"/>
          <w:szCs w:val="19"/>
          <w:bdr w:val="none" w:sz="0" w:space="0" w:color="auto" w:frame="1"/>
        </w:rPr>
        <w:t>Set</w:t>
      </w:r>
      <w:r w:rsidRPr="003428D3"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r w:rsidRPr="003428D3">
        <w:rPr>
          <w:rStyle w:val="typ"/>
          <w:color w:val="660066"/>
          <w:sz w:val="19"/>
          <w:szCs w:val="19"/>
          <w:bdr w:val="none" w:sz="0" w:space="0" w:color="auto" w:frame="1"/>
        </w:rPr>
        <w:t>PSRepository</w:t>
      </w:r>
      <w:r w:rsidRPr="003428D3"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 w:rsidRPr="003428D3"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r w:rsidRPr="003428D3">
        <w:rPr>
          <w:rStyle w:val="typ"/>
          <w:color w:val="660066"/>
          <w:sz w:val="19"/>
          <w:szCs w:val="19"/>
          <w:bdr w:val="none" w:sz="0" w:space="0" w:color="auto" w:frame="1"/>
        </w:rPr>
        <w:t>Name</w:t>
      </w:r>
      <w:r w:rsidRPr="003428D3"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 w:rsidRPr="003428D3">
        <w:rPr>
          <w:rStyle w:val="typ"/>
          <w:color w:val="660066"/>
          <w:sz w:val="19"/>
          <w:szCs w:val="19"/>
          <w:bdr w:val="none" w:sz="0" w:space="0" w:color="auto" w:frame="1"/>
        </w:rPr>
        <w:t>SitecoreGallery</w:t>
      </w:r>
      <w:r w:rsidRPr="003428D3"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 w:rsidRPr="003428D3"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r w:rsidRPr="003428D3">
        <w:rPr>
          <w:rStyle w:val="typ"/>
          <w:color w:val="660066"/>
          <w:sz w:val="19"/>
          <w:szCs w:val="19"/>
          <w:bdr w:val="none" w:sz="0" w:space="0" w:color="auto" w:frame="1"/>
        </w:rPr>
        <w:t>InstallationPolicy</w:t>
      </w:r>
      <w:r w:rsidRPr="003428D3"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 w:rsidRPr="003428D3">
        <w:rPr>
          <w:rStyle w:val="typ"/>
          <w:color w:val="660066"/>
          <w:sz w:val="19"/>
          <w:szCs w:val="19"/>
          <w:bdr w:val="none" w:sz="0" w:space="0" w:color="auto" w:frame="1"/>
        </w:rPr>
        <w:t>Trusted</w:t>
      </w:r>
    </w:p>
    <w:p w:rsidR="003428D3" w:rsidRDefault="003428D3" w:rsidP="003428D3">
      <w:pPr>
        <w:pStyle w:val="ListParagraph"/>
      </w:pPr>
    </w:p>
    <w:p w:rsidR="003428D3" w:rsidRDefault="003428D3" w:rsidP="003428D3">
      <w:pPr>
        <w:pStyle w:val="ListParagraph"/>
        <w:numPr>
          <w:ilvl w:val="0"/>
          <w:numId w:val="11"/>
        </w:numPr>
      </w:pPr>
      <w:r>
        <w:t>Install ‘Sitecore Install Framework’ module</w:t>
      </w:r>
      <w:r>
        <w:br/>
      </w:r>
      <w:r>
        <w:rPr>
          <w:rStyle w:val="typ"/>
          <w:color w:val="660066"/>
          <w:sz w:val="19"/>
          <w:szCs w:val="19"/>
          <w:bdr w:val="none" w:sz="0" w:space="0" w:color="auto" w:frame="1"/>
        </w:rPr>
        <w:t>Install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typ"/>
          <w:color w:val="660066"/>
          <w:sz w:val="19"/>
          <w:szCs w:val="19"/>
          <w:bdr w:val="none" w:sz="0" w:space="0" w:color="auto" w:frame="1"/>
        </w:rPr>
        <w:t>Module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typ"/>
          <w:color w:val="660066"/>
          <w:sz w:val="19"/>
          <w:szCs w:val="19"/>
          <w:bdr w:val="none" w:sz="0" w:space="0" w:color="auto" w:frame="1"/>
        </w:rPr>
        <w:t>Name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yp"/>
          <w:color w:val="660066"/>
          <w:sz w:val="19"/>
          <w:szCs w:val="19"/>
          <w:bdr w:val="none" w:sz="0" w:space="0" w:color="auto" w:frame="1"/>
        </w:rPr>
        <w:t>SitecoreInstallFramework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typ"/>
          <w:color w:val="660066"/>
          <w:sz w:val="19"/>
          <w:szCs w:val="19"/>
          <w:bdr w:val="none" w:sz="0" w:space="0" w:color="auto" w:frame="1"/>
        </w:rPr>
        <w:t>Repository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yp"/>
          <w:color w:val="660066"/>
          <w:sz w:val="19"/>
          <w:szCs w:val="19"/>
          <w:bdr w:val="none" w:sz="0" w:space="0" w:color="auto" w:frame="1"/>
        </w:rPr>
        <w:t>SitecoreGallery</w:t>
      </w:r>
      <w:r>
        <w:br/>
      </w:r>
    </w:p>
    <w:p w:rsidR="003428D3" w:rsidRPr="003428D3" w:rsidRDefault="003428D3" w:rsidP="003428D3">
      <w:pPr>
        <w:pStyle w:val="ListParagraph"/>
        <w:numPr>
          <w:ilvl w:val="0"/>
          <w:numId w:val="11"/>
        </w:numPr>
      </w:pPr>
      <w:r>
        <w:t>Update ‘Sitecore Install Framework’ module</w:t>
      </w:r>
      <w:r>
        <w:br/>
      </w:r>
      <w:r w:rsidRPr="003428D3">
        <w:rPr>
          <w:rStyle w:val="typ"/>
          <w:rFonts w:eastAsiaTheme="majorEastAsia"/>
          <w:color w:val="660066"/>
          <w:sz w:val="19"/>
          <w:szCs w:val="19"/>
          <w:bdr w:val="none" w:sz="0" w:space="0" w:color="auto" w:frame="1"/>
        </w:rPr>
        <w:t>Update</w:t>
      </w:r>
      <w:r w:rsidRPr="003428D3"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r w:rsidRPr="003428D3">
        <w:rPr>
          <w:rStyle w:val="typ"/>
          <w:rFonts w:eastAsiaTheme="majorEastAsia"/>
          <w:color w:val="660066"/>
          <w:sz w:val="19"/>
          <w:szCs w:val="19"/>
          <w:bdr w:val="none" w:sz="0" w:space="0" w:color="auto" w:frame="1"/>
        </w:rPr>
        <w:t>Module</w:t>
      </w:r>
      <w:r w:rsidRPr="003428D3"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 w:rsidRPr="003428D3">
        <w:rPr>
          <w:rStyle w:val="typ"/>
          <w:rFonts w:eastAsiaTheme="majorEastAsia"/>
          <w:color w:val="660066"/>
          <w:sz w:val="19"/>
          <w:szCs w:val="19"/>
          <w:bdr w:val="none" w:sz="0" w:space="0" w:color="auto" w:frame="1"/>
        </w:rPr>
        <w:t>SitecoreInstallFramework</w:t>
      </w:r>
    </w:p>
    <w:p w:rsidR="00FA240F" w:rsidRDefault="00FA240F" w:rsidP="003428D3">
      <w:pPr>
        <w:pStyle w:val="HTMLPreformatted"/>
        <w:shd w:val="clear" w:color="auto" w:fill="F2F2F2"/>
        <w:ind w:left="-360"/>
        <w:textAlignment w:val="baseline"/>
        <w:rPr>
          <w:color w:val="414042"/>
          <w:sz w:val="24"/>
          <w:szCs w:val="24"/>
        </w:rPr>
      </w:pPr>
    </w:p>
    <w:p w:rsidR="00E15FBC" w:rsidRDefault="00E15FBC" w:rsidP="00E15FBC">
      <w:pPr>
        <w:pStyle w:val="Heading2"/>
      </w:pPr>
      <w:r>
        <w:lastRenderedPageBreak/>
        <w:t>Install Solr</w:t>
      </w:r>
    </w:p>
    <w:p w:rsidR="0043499B" w:rsidRDefault="0043499B" w:rsidP="0043499B">
      <w:r>
        <w:t xml:space="preserve">Download Source: </w:t>
      </w:r>
      <w:hyperlink r:id="rId10" w:history="1">
        <w:r w:rsidRPr="00FB3B28">
          <w:rPr>
            <w:rStyle w:val="Hyperlink"/>
          </w:rPr>
          <w:t>http://archive.apache.org/dist/lucene/solr/6.6.1/solr-6.6.1.zip</w:t>
        </w:r>
      </w:hyperlink>
    </w:p>
    <w:p w:rsidR="0043499B" w:rsidRDefault="0043499B" w:rsidP="0043499B">
      <w:r>
        <w:t xml:space="preserve">Check compatibility table before downloading. </w:t>
      </w:r>
      <w:hyperlink r:id="rId11" w:history="1">
        <w:r w:rsidR="001F74F9" w:rsidRPr="00FB3B28">
          <w:rPr>
            <w:rStyle w:val="Hyperlink"/>
          </w:rPr>
          <w:t>https://kb.sitecore.net/articles/227897</w:t>
        </w:r>
      </w:hyperlink>
      <w:r w:rsidR="001F74F9">
        <w:t xml:space="preserve"> </w:t>
      </w:r>
      <w:r w:rsidR="001F74F9">
        <w:br/>
      </w:r>
      <w:r>
        <w:t>As of writing, Solr 6.6</w:t>
      </w:r>
      <w:r w:rsidR="00F52F2B">
        <w:t>.</w:t>
      </w:r>
      <w:r>
        <w:t xml:space="preserve">1 is officially supported. </w:t>
      </w:r>
    </w:p>
    <w:p w:rsidR="00CE52AF" w:rsidRDefault="00CE52AF" w:rsidP="0043499B">
      <w:r>
        <w:t>Unpack the zip file into a specific location from where your Solr will be running from.</w:t>
      </w:r>
    </w:p>
    <w:p w:rsidR="00CE52AF" w:rsidRDefault="004A4F4A" w:rsidP="0043499B">
      <w:r>
        <w:t>S</w:t>
      </w:r>
      <w:r w:rsidR="00AB7373">
        <w:t>tart</w:t>
      </w:r>
      <w:r w:rsidR="00CE52AF">
        <w:t xml:space="preserve"> Solr by running the following command: </w:t>
      </w:r>
      <w:r w:rsidR="00CE52AF" w:rsidRPr="00CE52AF">
        <w:rPr>
          <w:rStyle w:val="typ"/>
          <w:rFonts w:eastAsiaTheme="majorEastAsia"/>
          <w:color w:val="660066"/>
          <w:sz w:val="19"/>
          <w:szCs w:val="19"/>
          <w:bdr w:val="none" w:sz="0" w:space="0" w:color="auto" w:frame="1"/>
        </w:rPr>
        <w:t>bin\solr.cmd start</w:t>
      </w:r>
    </w:p>
    <w:p w:rsidR="00CE52AF" w:rsidRDefault="00CE52AF" w:rsidP="0043499B">
      <w:r>
        <w:t xml:space="preserve">Access </w:t>
      </w:r>
      <w:r w:rsidR="00A96C53">
        <w:t xml:space="preserve">Solr by the following URL in browser: </w:t>
      </w:r>
      <w:hyperlink r:id="rId12" w:history="1">
        <w:r w:rsidR="00A96C53" w:rsidRPr="00FB3B28">
          <w:rPr>
            <w:rStyle w:val="Hyperlink"/>
          </w:rPr>
          <w:t>http://localhost:8983/solr/</w:t>
        </w:r>
      </w:hyperlink>
      <w:r w:rsidR="00A54D7C">
        <w:br/>
        <w:t>If the Solr admin page loads, this will verify it was installed properly.</w:t>
      </w:r>
    </w:p>
    <w:p w:rsidR="00274B1F" w:rsidRDefault="00274B1F" w:rsidP="0043499B"/>
    <w:p w:rsidR="009805E0" w:rsidRDefault="009C100D" w:rsidP="003428D3">
      <w:pPr>
        <w:pStyle w:val="Heading2"/>
      </w:pPr>
      <w:r>
        <w:t>Generate</w:t>
      </w:r>
      <w:r w:rsidR="0088685C">
        <w:t xml:space="preserve"> Keystore</w:t>
      </w:r>
      <w:r w:rsidR="00F60B71">
        <w:t xml:space="preserve"> </w:t>
      </w:r>
    </w:p>
    <w:p w:rsidR="000F4EB1" w:rsidRDefault="00F60B71" w:rsidP="003428D3">
      <w:r>
        <w:t xml:space="preserve">Download the following script: </w:t>
      </w:r>
      <w:hyperlink r:id="rId13" w:history="1">
        <w:r w:rsidRPr="0075266D">
          <w:rPr>
            <w:rStyle w:val="Hyperlink"/>
          </w:rPr>
          <w:t>https://kamsar.net/index.php/2017/10/Quickly-add-SSL-to-Solr/</w:t>
        </w:r>
      </w:hyperlink>
      <w:r>
        <w:br/>
        <w:t>It is a powershell script that will automatically generate a self-signed cert for you to install to Solr.</w:t>
      </w:r>
      <w:r w:rsidR="003428D3">
        <w:br/>
      </w:r>
      <w:r w:rsidR="003428D3">
        <w:br/>
      </w:r>
      <w:r w:rsidR="006002A7">
        <w:t>Script can be found s</w:t>
      </w:r>
      <w:r w:rsidR="003428D3">
        <w:t>aved as: solr-ssl.ps1</w:t>
      </w:r>
      <w:r w:rsidR="006002A7">
        <w:br/>
      </w:r>
      <w:r>
        <w:br/>
      </w:r>
      <w:r w:rsidR="00F405D8">
        <w:t xml:space="preserve">Command to run: </w:t>
      </w:r>
      <w:r w:rsidR="00D770FD">
        <w:t>.</w:t>
      </w:r>
      <w:r w:rsidR="00541719" w:rsidRPr="00541719">
        <w:rPr>
          <w:rStyle w:val="typ"/>
          <w:rFonts w:eastAsiaTheme="majorEastAsia"/>
          <w:color w:val="660066"/>
          <w:sz w:val="19"/>
          <w:szCs w:val="19"/>
          <w:bdr w:val="none" w:sz="0" w:space="0" w:color="auto" w:frame="1"/>
        </w:rPr>
        <w:t>/solr-ssl.ps1 -KeystoreFile  C:\</w:t>
      </w:r>
      <w:r w:rsidR="000F4EB1">
        <w:rPr>
          <w:rStyle w:val="typ"/>
          <w:rFonts w:eastAsiaTheme="majorEastAsia"/>
          <w:color w:val="660066"/>
          <w:sz w:val="19"/>
          <w:szCs w:val="19"/>
          <w:bdr w:val="none" w:sz="0" w:space="0" w:color="auto" w:frame="1"/>
        </w:rPr>
        <w:t>solr\</w:t>
      </w:r>
      <w:r w:rsidR="00541719" w:rsidRPr="00541719">
        <w:rPr>
          <w:rStyle w:val="typ"/>
          <w:rFonts w:eastAsiaTheme="majorEastAsia"/>
          <w:color w:val="660066"/>
          <w:sz w:val="19"/>
          <w:szCs w:val="19"/>
          <w:bdr w:val="none" w:sz="0" w:space="0" w:color="auto" w:frame="1"/>
        </w:rPr>
        <w:t xml:space="preserve">solr-6.6.2\server\etc\solr-ssl.keystore.jks </w:t>
      </w:r>
      <w:r w:rsidR="00673C2E">
        <w:br/>
      </w:r>
      <w:r w:rsidR="000F4EB1">
        <w:t>Replace the last parameter with your respective Solr installation directory path</w:t>
      </w:r>
      <w:r w:rsidR="00991B64">
        <w:t xml:space="preserve"> and preferred keystore name</w:t>
      </w:r>
      <w:r w:rsidR="000F4EB1">
        <w:t>. Point to ‘etc’ subfolder inside this directory.</w:t>
      </w:r>
    </w:p>
    <w:p w:rsidR="00673C2E" w:rsidRDefault="004B23D3" w:rsidP="003428D3">
      <w:r>
        <w:t>If your Powershell is not setup to run scripts, this error will appear</w:t>
      </w:r>
      <w:r w:rsidR="007344B5">
        <w:t>:</w:t>
      </w:r>
    </w:p>
    <w:p w:rsidR="004B23D3" w:rsidRDefault="004B23D3" w:rsidP="004B23D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 xml:space="preserve">cannot be loaded because running scripts is disabled on this </w:t>
      </w:r>
    </w:p>
    <w:p w:rsidR="004B23D3" w:rsidRDefault="004B23D3" w:rsidP="004B23D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 xml:space="preserve">system </w:t>
      </w:r>
    </w:p>
    <w:p w:rsidR="00E35BB5" w:rsidRDefault="00E35BB5" w:rsidP="003428D3">
      <w:r>
        <w:t xml:space="preserve">Run </w:t>
      </w:r>
      <w:r w:rsidRPr="00E35BB5">
        <w:rPr>
          <w:rStyle w:val="typ"/>
          <w:rFonts w:eastAsiaTheme="majorEastAsia"/>
          <w:color w:val="660066"/>
          <w:sz w:val="19"/>
          <w:szCs w:val="19"/>
          <w:bdr w:val="none" w:sz="0" w:space="0" w:color="auto" w:frame="1"/>
        </w:rPr>
        <w:t>Set-ExecutionPolicy RemoteSigned</w:t>
      </w:r>
      <w:r>
        <w:rPr>
          <w:rStyle w:val="typ"/>
          <w:rFonts w:eastAsiaTheme="majorEastAsia"/>
          <w:color w:val="660066"/>
          <w:sz w:val="19"/>
          <w:szCs w:val="19"/>
          <w:bdr w:val="none" w:sz="0" w:space="0" w:color="auto" w:frame="1"/>
        </w:rPr>
        <w:t xml:space="preserve"> </w:t>
      </w:r>
      <w:r>
        <w:t>to enable this.</w:t>
      </w:r>
    </w:p>
    <w:p w:rsidR="00167B71" w:rsidRDefault="00167B71" w:rsidP="00167B7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keytool.exe not on path. Enter path to keytool (found in JRE bin folder):  </w:t>
      </w:r>
    </w:p>
    <w:p w:rsidR="00167B71" w:rsidRDefault="000D77A8" w:rsidP="003428D3">
      <w:r>
        <w:t>Enter fullpath to access Directory\keytool.exe</w:t>
      </w:r>
    </w:p>
    <w:p w:rsidR="00274B1F" w:rsidRDefault="0039088E" w:rsidP="003428D3">
      <w:r>
        <w:t>Once finished running, verify that the</w:t>
      </w:r>
      <w:r w:rsidR="00991B64">
        <w:t xml:space="preserve"> solr-ssl.keystore.jks </w:t>
      </w:r>
      <w:r>
        <w:t>or your preferred keystore name will appear in your specified folder.</w:t>
      </w:r>
    </w:p>
    <w:p w:rsidR="00274B1F" w:rsidRDefault="00274B1F" w:rsidP="003428D3"/>
    <w:p w:rsidR="00F02BEE" w:rsidRDefault="00380F7A" w:rsidP="00380F7A">
      <w:pPr>
        <w:pStyle w:val="Heading2"/>
      </w:pPr>
      <w:r>
        <w:t>Generate Certificate</w:t>
      </w:r>
    </w:p>
    <w:p w:rsidR="00FD38A8" w:rsidRDefault="00FD38A8" w:rsidP="003428D3">
      <w:r>
        <w:t>To generate the .</w:t>
      </w:r>
      <w:r w:rsidR="00101D67">
        <w:t>p12 certificate from the generated keystore.</w:t>
      </w:r>
    </w:p>
    <w:p w:rsidR="00F02BEE" w:rsidRPr="00101D67" w:rsidRDefault="00101D67" w:rsidP="003428D3">
      <w:r>
        <w:t>Enter the following command:</w:t>
      </w:r>
      <w:r>
        <w:br/>
        <w:t>“</w:t>
      </w:r>
      <w:r w:rsidRPr="00101D67">
        <w:rPr>
          <w:rStyle w:val="typ"/>
          <w:rFonts w:eastAsiaTheme="majorEastAsia"/>
          <w:color w:val="660066"/>
          <w:sz w:val="19"/>
          <w:szCs w:val="19"/>
          <w:bdr w:val="none" w:sz="0" w:space="0" w:color="auto" w:frame="1"/>
        </w:rPr>
        <w:t>C:\Program Files (x86)\Java\jre1.8.0_144\bin\keytool.exe" -importkeystore -srckeystore solr-ssl.keystore.jks -destkeystore solr-ssl.keystore.p12 -srcstoretype jks -deststoretype pkcs12</w:t>
      </w:r>
      <w:r>
        <w:rPr>
          <w:rStyle w:val="typ"/>
          <w:rFonts w:eastAsiaTheme="majorEastAsia"/>
          <w:color w:val="660066"/>
          <w:sz w:val="19"/>
          <w:szCs w:val="19"/>
          <w:bdr w:val="none" w:sz="0" w:space="0" w:color="auto" w:frame="1"/>
        </w:rPr>
        <w:t xml:space="preserve"> </w:t>
      </w:r>
    </w:p>
    <w:p w:rsidR="00101D67" w:rsidRDefault="00101D67" w:rsidP="00101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t xml:space="preserve">Source/Destination keystore password should be the one specified under your script’s 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$KeystorePassword </w:t>
      </w:r>
      <w:r>
        <w:t>variable.</w:t>
      </w:r>
    </w:p>
    <w:p w:rsidR="0001102A" w:rsidRDefault="0001102A" w:rsidP="003428D3"/>
    <w:p w:rsidR="00101D67" w:rsidRDefault="00101D67" w:rsidP="003428D3">
      <w:r>
        <w:t>A .p12 file should be generated as a result.</w:t>
      </w:r>
    </w:p>
    <w:p w:rsidR="00101D67" w:rsidDel="00205E08" w:rsidRDefault="00101D67" w:rsidP="003428D3">
      <w:pPr>
        <w:rPr>
          <w:del w:id="18" w:author="Bernard Lim" w:date="2018-03-12T17:16:00Z"/>
        </w:rPr>
      </w:pPr>
    </w:p>
    <w:p w:rsidR="00673C2E" w:rsidRDefault="00673C2E" w:rsidP="003428D3">
      <w:pPr>
        <w:pStyle w:val="Heading2"/>
      </w:pPr>
      <w:r>
        <w:t xml:space="preserve">Add generated certificate to Trusted Root CA list </w:t>
      </w:r>
      <w:r w:rsidR="0021626B">
        <w:t>for local</w:t>
      </w:r>
    </w:p>
    <w:p w:rsidR="00673C2E" w:rsidRDefault="00673C2E" w:rsidP="003428D3">
      <w:r>
        <w:t xml:space="preserve">Also add it to the </w:t>
      </w:r>
      <w:r w:rsidRPr="00673C2E">
        <w:t xml:space="preserve">Trusted Root Certification Authorities store for </w:t>
      </w:r>
      <w:r>
        <w:t>your</w:t>
      </w:r>
      <w:r w:rsidRPr="00673C2E">
        <w:t xml:space="preserve"> local computer</w:t>
      </w:r>
      <w:r>
        <w:t xml:space="preserve"> after successful generation of the .jks and .p12.</w:t>
      </w:r>
    </w:p>
    <w:p w:rsidR="00673C2E" w:rsidRDefault="00673C2E" w:rsidP="003428D3">
      <w:r>
        <w:t>To add certificates to the Trusted Root Certification Authori</w:t>
      </w:r>
      <w:r w:rsidR="0021626B">
        <w:t>ties store for a local computer</w:t>
      </w:r>
    </w:p>
    <w:p w:rsidR="00673C2E" w:rsidRDefault="00673C2E" w:rsidP="003428D3">
      <w:pPr>
        <w:pStyle w:val="ListParagraph"/>
        <w:numPr>
          <w:ilvl w:val="0"/>
          <w:numId w:val="3"/>
        </w:numPr>
      </w:pPr>
      <w:r>
        <w:t>Click Start, click Start Search, type mmc, and then press ENTER.</w:t>
      </w:r>
    </w:p>
    <w:p w:rsidR="00673C2E" w:rsidRDefault="00673C2E" w:rsidP="003428D3">
      <w:pPr>
        <w:pStyle w:val="ListParagraph"/>
        <w:numPr>
          <w:ilvl w:val="0"/>
          <w:numId w:val="3"/>
        </w:numPr>
      </w:pPr>
      <w:r>
        <w:t>On the File menu, click Add/Remove Snap-in.</w:t>
      </w:r>
    </w:p>
    <w:p w:rsidR="00673C2E" w:rsidRDefault="00673C2E" w:rsidP="003428D3">
      <w:pPr>
        <w:pStyle w:val="ListParagraph"/>
        <w:numPr>
          <w:ilvl w:val="0"/>
          <w:numId w:val="3"/>
        </w:numPr>
      </w:pPr>
      <w:r>
        <w:t>Under Available snap-ins, click Certificates,and then click Add.</w:t>
      </w:r>
    </w:p>
    <w:p w:rsidR="00673C2E" w:rsidRDefault="00673C2E" w:rsidP="003428D3">
      <w:pPr>
        <w:pStyle w:val="ListParagraph"/>
        <w:numPr>
          <w:ilvl w:val="0"/>
          <w:numId w:val="3"/>
        </w:numPr>
      </w:pPr>
      <w:r>
        <w:t>Under This snap-in will always manage certificates for, click Computer account, and then click Next.</w:t>
      </w:r>
    </w:p>
    <w:p w:rsidR="00673C2E" w:rsidRDefault="00673C2E" w:rsidP="003428D3">
      <w:pPr>
        <w:pStyle w:val="ListParagraph"/>
        <w:numPr>
          <w:ilvl w:val="0"/>
          <w:numId w:val="3"/>
        </w:numPr>
      </w:pPr>
      <w:r>
        <w:t>Click Local computer, and click Finish.</w:t>
      </w:r>
    </w:p>
    <w:p w:rsidR="00673C2E" w:rsidRDefault="00673C2E" w:rsidP="003428D3">
      <w:pPr>
        <w:pStyle w:val="ListParagraph"/>
        <w:numPr>
          <w:ilvl w:val="0"/>
          <w:numId w:val="3"/>
        </w:numPr>
      </w:pPr>
      <w:r>
        <w:t>If you have no more snap-ins to add to the console, click OK.</w:t>
      </w:r>
    </w:p>
    <w:p w:rsidR="00673C2E" w:rsidRDefault="00673C2E" w:rsidP="003428D3">
      <w:pPr>
        <w:pStyle w:val="ListParagraph"/>
        <w:numPr>
          <w:ilvl w:val="0"/>
          <w:numId w:val="3"/>
        </w:numPr>
      </w:pPr>
      <w:r>
        <w:t>In the console tree, double-click Certificates.</w:t>
      </w:r>
    </w:p>
    <w:p w:rsidR="00673C2E" w:rsidRDefault="00673C2E" w:rsidP="003428D3">
      <w:pPr>
        <w:pStyle w:val="ListParagraph"/>
        <w:numPr>
          <w:ilvl w:val="0"/>
          <w:numId w:val="3"/>
        </w:numPr>
      </w:pPr>
      <w:r>
        <w:t>Right-click the Trusted Root Certification Authorities store.</w:t>
      </w:r>
    </w:p>
    <w:p w:rsidR="00673C2E" w:rsidRDefault="00673C2E" w:rsidP="003428D3">
      <w:pPr>
        <w:pStyle w:val="ListParagraph"/>
        <w:numPr>
          <w:ilvl w:val="0"/>
          <w:numId w:val="3"/>
        </w:numPr>
      </w:pPr>
      <w:r>
        <w:t>Click Import to import the certificates and follow the steps in the Certificate Import Wizard.</w:t>
      </w:r>
    </w:p>
    <w:p w:rsidR="008F3CAE" w:rsidRDefault="008F3CAE" w:rsidP="008F3CAE">
      <w:r>
        <w:t>This entry will be found after successful adding of the generated c</w:t>
      </w:r>
      <w:r w:rsidR="001674BD">
        <w:t>ert to the Trusted Root CA list:</w:t>
      </w:r>
    </w:p>
    <w:p w:rsidR="008F3CAE" w:rsidRDefault="008F3CAE" w:rsidP="008F3CAE">
      <w:r>
        <w:rPr>
          <w:noProof/>
        </w:rPr>
        <w:drawing>
          <wp:inline distT="0" distB="0" distL="0" distR="0" wp14:anchorId="556E5C9C" wp14:editId="75159B69">
            <wp:extent cx="5943600" cy="178435"/>
            <wp:effectExtent l="19050" t="19050" r="190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A17E1">
        <w:br/>
      </w:r>
    </w:p>
    <w:p w:rsidR="00B14A91" w:rsidRDefault="00F60B71" w:rsidP="003428D3">
      <w:pPr>
        <w:pStyle w:val="Heading2"/>
      </w:pPr>
      <w:r>
        <w:t>Install SSL as a Windows Service</w:t>
      </w:r>
    </w:p>
    <w:p w:rsidR="00104651" w:rsidRDefault="00BC7DE3" w:rsidP="003428D3">
      <w:r>
        <w:t>Download ‘NSSM’</w:t>
      </w:r>
      <w:r w:rsidR="00104651">
        <w:t xml:space="preserve"> </w:t>
      </w:r>
      <w:r>
        <w:t xml:space="preserve"> to and point to Solr install path to configure Solr as a Windows Service.</w:t>
      </w:r>
      <w:r w:rsidR="00104651">
        <w:br/>
        <w:t xml:space="preserve">Download source: </w:t>
      </w:r>
      <w:hyperlink r:id="rId15" w:history="1">
        <w:r w:rsidR="00104651" w:rsidRPr="00FB3B28">
          <w:rPr>
            <w:rStyle w:val="Hyperlink"/>
          </w:rPr>
          <w:t>https://nssm.cc/download</w:t>
        </w:r>
      </w:hyperlink>
    </w:p>
    <w:p w:rsidR="007546DD" w:rsidRDefault="007546DD" w:rsidP="003428D3">
      <w:del w:id="19" w:author="Bernard Lim" w:date="2018-03-12T17:16:00Z">
        <w:r w:rsidDel="00EF1796">
          <w:br/>
        </w:r>
      </w:del>
      <w:r>
        <w:t>To install Solr as a service, run the command ‘nssm install {service name}’</w:t>
      </w:r>
      <w:r w:rsidR="000128B0">
        <w:br/>
        <w:t xml:space="preserve">**Note: Add -f parameter </w:t>
      </w:r>
      <w:r w:rsidR="00B81E12">
        <w:t>to the arguments else will fail eventually with SolrCore error when running the Powershell script.</w:t>
      </w:r>
      <w:r w:rsidR="000128B0">
        <w:br/>
      </w:r>
      <w:r>
        <w:br/>
      </w:r>
      <w:r w:rsidR="00D26F71">
        <w:rPr>
          <w:noProof/>
        </w:rPr>
        <w:drawing>
          <wp:inline distT="0" distB="0" distL="0" distR="0" wp14:anchorId="3D61A105" wp14:editId="2A72E94B">
            <wp:extent cx="4114800" cy="2200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2E53" w:rsidRDefault="00021411" w:rsidP="003428D3">
      <w:r>
        <w:t>Open ‘bin/solr.in.cmd’ file and</w:t>
      </w:r>
      <w:r w:rsidR="00512E53">
        <w:t xml:space="preserve"> uncomment the following config lines to point to the respective keystore file.</w:t>
      </w:r>
      <w:r>
        <w:t xml:space="preserve"> (Remove the REM)</w:t>
      </w:r>
    </w:p>
    <w:p w:rsidR="00512E53" w:rsidRDefault="00512E53" w:rsidP="003428D3">
      <w:r>
        <w:rPr>
          <w:noProof/>
        </w:rPr>
        <w:lastRenderedPageBreak/>
        <w:drawing>
          <wp:inline distT="0" distB="0" distL="0" distR="0" wp14:anchorId="007BEDA0" wp14:editId="1F4CDD58">
            <wp:extent cx="3315694" cy="1040522"/>
            <wp:effectExtent l="19050" t="19050" r="1841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5031" cy="1046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A4F" w:rsidRDefault="006511E9" w:rsidP="003428D3">
      <w:r>
        <w:t xml:space="preserve">Start the service and access it through </w:t>
      </w:r>
      <w:hyperlink r:id="rId18" w:history="1">
        <w:r w:rsidR="00D26F71" w:rsidRPr="00FB3B28">
          <w:rPr>
            <w:rStyle w:val="Hyperlink"/>
          </w:rPr>
          <w:t>https://localhost:8983/solr</w:t>
        </w:r>
      </w:hyperlink>
      <w:r>
        <w:t xml:space="preserve"> to ensure it is working.</w:t>
      </w:r>
    </w:p>
    <w:p w:rsidR="00315203" w:rsidRDefault="0031520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5D5E" w:rsidRDefault="001D5D5E" w:rsidP="003428D3">
      <w:pPr>
        <w:pStyle w:val="Heading1"/>
      </w:pPr>
      <w:r>
        <w:lastRenderedPageBreak/>
        <w:t>Sitecore 9 Installation</w:t>
      </w:r>
    </w:p>
    <w:p w:rsidR="005178CB" w:rsidRPr="005178CB" w:rsidRDefault="005178CB" w:rsidP="003428D3">
      <w:pPr>
        <w:pStyle w:val="Heading2"/>
      </w:pPr>
      <w:r>
        <w:t xml:space="preserve">Sitecore 9 </w:t>
      </w:r>
      <w:r w:rsidR="00380534">
        <w:t>Installation</w:t>
      </w:r>
      <w:r>
        <w:t xml:space="preserve"> Files</w:t>
      </w:r>
    </w:p>
    <w:p w:rsidR="00892E9E" w:rsidRDefault="00892E9E" w:rsidP="005178CB">
      <w:r>
        <w:br/>
        <w:t>Following files are to setup on premise development machine. Other machine types might required different files.</w:t>
      </w:r>
    </w:p>
    <w:p w:rsidR="00927A65" w:rsidRDefault="00927A65" w:rsidP="005178CB">
      <w:r>
        <w:t xml:space="preserve">URL for Sitecore 9 Update 1 files: </w:t>
      </w:r>
      <w:r>
        <w:br/>
      </w:r>
      <w:hyperlink r:id="rId19" w:history="1">
        <w:r w:rsidRPr="0075266D">
          <w:rPr>
            <w:rStyle w:val="Hyperlink"/>
          </w:rPr>
          <w:t>https://dev.sitecore.net/Downloads/Sitecore_Experience_Platform/90/Sitecore_Experience_Platform_90_Update1.aspx</w:t>
        </w:r>
      </w:hyperlink>
    </w:p>
    <w:p w:rsidR="00892E9E" w:rsidRDefault="00892E9E" w:rsidP="005178CB">
      <w:r>
        <w:t>Files to download</w:t>
      </w:r>
    </w:p>
    <w:p w:rsidR="00892E9E" w:rsidRDefault="00892E9E" w:rsidP="00892E9E">
      <w:pPr>
        <w:pStyle w:val="ListParagraph"/>
        <w:numPr>
          <w:ilvl w:val="0"/>
          <w:numId w:val="1"/>
        </w:numPr>
      </w:pPr>
      <w:r>
        <w:t>Packages for XP Single under ‘</w:t>
      </w:r>
      <w:r w:rsidRPr="00892E9E">
        <w:t>Download options for On Premises deployment</w:t>
      </w:r>
      <w:r>
        <w:t>’ sub section</w:t>
      </w:r>
    </w:p>
    <w:p w:rsidR="00927A65" w:rsidRDefault="00864F90" w:rsidP="005178CB">
      <w:r>
        <w:t xml:space="preserve">Files Required </w:t>
      </w:r>
    </w:p>
    <w:p w:rsidR="00892E9E" w:rsidRDefault="00892E9E" w:rsidP="00892E9E">
      <w:r>
        <w:t>Unpack the ‘</w:t>
      </w:r>
      <w:r w:rsidRPr="00892E9E">
        <w:t>Sitecore 9.0.1 rev. 171219 (WDP XP0 packages)</w:t>
      </w:r>
      <w:r>
        <w:t>’ zip file that is the downloaded file above to get another 3 zip files.</w:t>
      </w:r>
    </w:p>
    <w:p w:rsidR="00892E9E" w:rsidRDefault="000E502C" w:rsidP="000E502C">
      <w:pPr>
        <w:pStyle w:val="ListParagraph"/>
        <w:numPr>
          <w:ilvl w:val="0"/>
          <w:numId w:val="1"/>
        </w:numPr>
      </w:pPr>
      <w:r w:rsidRPr="000E502C">
        <w:t>Sitecore 9.0.1 rev. 171219 (OnPrem)_single.scwdp</w:t>
      </w:r>
    </w:p>
    <w:p w:rsidR="00892E9E" w:rsidRDefault="000E502C" w:rsidP="000E502C">
      <w:pPr>
        <w:pStyle w:val="ListParagraph"/>
        <w:numPr>
          <w:ilvl w:val="0"/>
          <w:numId w:val="1"/>
        </w:numPr>
      </w:pPr>
      <w:r w:rsidRPr="000E502C">
        <w:t>Sitecore 9.0.1 rev. 171219 (OnPrem)_xp0xconnect.scwdp</w:t>
      </w:r>
    </w:p>
    <w:p w:rsidR="000E502C" w:rsidRDefault="000E502C" w:rsidP="000E502C">
      <w:pPr>
        <w:pStyle w:val="ListParagraph"/>
        <w:numPr>
          <w:ilvl w:val="0"/>
          <w:numId w:val="1"/>
        </w:numPr>
      </w:pPr>
      <w:r w:rsidRPr="000E502C">
        <w:t>XP0 Configuration files 9.0.1 rev. 171219.zip</w:t>
      </w:r>
      <w:r>
        <w:t xml:space="preserve"> (Unzip this file)</w:t>
      </w:r>
    </w:p>
    <w:p w:rsidR="00892E9E" w:rsidRDefault="000E502C" w:rsidP="000E502C">
      <w:r>
        <w:t xml:space="preserve">Place all these files along with License.xml in a folder. Folder should look like this before installation starts. </w:t>
      </w:r>
    </w:p>
    <w:p w:rsidR="005178CB" w:rsidRPr="005178CB" w:rsidDel="001F108E" w:rsidRDefault="005178CB" w:rsidP="005178CB">
      <w:pPr>
        <w:rPr>
          <w:del w:id="20" w:author="Bernard Lim" w:date="2018-03-12T17:17:00Z"/>
        </w:rPr>
      </w:pPr>
    </w:p>
    <w:p w:rsidR="005178CB" w:rsidRPr="005178CB" w:rsidRDefault="00892E9E" w:rsidP="005178CB">
      <w:r>
        <w:rPr>
          <w:noProof/>
        </w:rPr>
        <w:drawing>
          <wp:inline distT="0" distB="0" distL="0" distR="0" wp14:anchorId="72E94C48" wp14:editId="4205C6A8">
            <wp:extent cx="3190875" cy="16383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7EDF" w:rsidRDefault="00457EDF">
      <w:pPr>
        <w:rPr>
          <w:ins w:id="21" w:author="Bernard Lim" w:date="2018-03-12T17:19:00Z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ins w:id="22" w:author="Bernard Lim" w:date="2018-03-12T17:19:00Z">
        <w:r>
          <w:br w:type="page"/>
        </w:r>
      </w:ins>
    </w:p>
    <w:p w:rsidR="00DB619A" w:rsidRDefault="00DB619A" w:rsidP="00F75484">
      <w:pPr>
        <w:pStyle w:val="Heading2"/>
        <w:rPr>
          <w:ins w:id="23" w:author="Bernard Lim" w:date="2018-03-16T16:52:00Z"/>
        </w:rPr>
      </w:pPr>
      <w:ins w:id="24" w:author="Bernard Lim" w:date="2018-03-16T16:52:00Z">
        <w:r>
          <w:lastRenderedPageBreak/>
          <w:t>Configuration Variables</w:t>
        </w:r>
      </w:ins>
    </w:p>
    <w:p w:rsidR="00DB619A" w:rsidRDefault="00DB619A" w:rsidP="00DB619A">
      <w:pPr>
        <w:rPr>
          <w:ins w:id="25" w:author="Bernard Lim" w:date="2018-03-16T16:52:00Z"/>
        </w:rPr>
        <w:pPrChange w:id="26" w:author="Bernard Lim" w:date="2018-03-16T16:52:00Z">
          <w:pPr>
            <w:pStyle w:val="Heading2"/>
          </w:pPr>
        </w:pPrChange>
      </w:pPr>
      <w:ins w:id="27" w:author="Bernard Lim" w:date="2018-03-16T16:55:00Z">
        <w:r>
          <w:t>All config values are stored in</w:t>
        </w:r>
      </w:ins>
      <w:ins w:id="28" w:author="Bernard Lim" w:date="2018-03-16T16:54:00Z">
        <w:r>
          <w:t xml:space="preserve"> </w:t>
        </w:r>
      </w:ins>
      <w:ins w:id="29" w:author="Bernard Lim" w:date="2018-03-16T16:53:00Z">
        <w:r>
          <w:t>sitecore-XP0.json</w:t>
        </w:r>
      </w:ins>
      <w:ins w:id="30" w:author="Bernard Lim" w:date="2018-03-16T16:54:00Z">
        <w:r>
          <w:t xml:space="preserve">, xconnect-xp0.json files. </w:t>
        </w:r>
      </w:ins>
      <w:ins w:id="31" w:author="Bernard Lim" w:date="2018-03-16T16:56:00Z">
        <w:r>
          <w:br/>
          <w:t>Config variables include SQL connection details, site p</w:t>
        </w:r>
        <w:r w:rsidR="00E24F8B">
          <w:t>hysical path, SOLR instance URL and more.</w:t>
        </w:r>
      </w:ins>
    </w:p>
    <w:p w:rsidR="00DB619A" w:rsidRPr="00DB619A" w:rsidRDefault="00DB619A" w:rsidP="00DB619A">
      <w:pPr>
        <w:rPr>
          <w:ins w:id="32" w:author="Bernard Lim" w:date="2018-03-16T16:52:00Z"/>
          <w:rPrChange w:id="33" w:author="Bernard Lim" w:date="2018-03-16T16:52:00Z">
            <w:rPr>
              <w:ins w:id="34" w:author="Bernard Lim" w:date="2018-03-16T16:52:00Z"/>
            </w:rPr>
          </w:rPrChange>
        </w:rPr>
        <w:pPrChange w:id="35" w:author="Bernard Lim" w:date="2018-03-16T16:52:00Z">
          <w:pPr>
            <w:pStyle w:val="Heading2"/>
          </w:pPr>
        </w:pPrChange>
      </w:pPr>
    </w:p>
    <w:p w:rsidR="005178CB" w:rsidRDefault="00B81E12" w:rsidP="00F75484">
      <w:pPr>
        <w:pStyle w:val="Heading2"/>
      </w:pPr>
      <w:r>
        <w:t xml:space="preserve">Sitecore </w:t>
      </w:r>
      <w:r w:rsidR="005178CB">
        <w:t>9 Installation</w:t>
      </w:r>
      <w:r w:rsidR="003D40BD">
        <w:t xml:space="preserve"> Process</w:t>
      </w:r>
      <w:r w:rsidR="000E502C">
        <w:br/>
      </w:r>
    </w:p>
    <w:p w:rsidR="006D079A" w:rsidRPr="006D079A" w:rsidRDefault="005178CB" w:rsidP="009F71DC">
      <w:r>
        <w:t>Save the following Powershell script that we will be using for Sitecore Installation.</w:t>
      </w:r>
      <w:ins w:id="36" w:author="Bernard Lim" w:date="2018-03-12T17:19:00Z">
        <w:r w:rsidR="00BD0E21">
          <w:t xml:space="preserve"> </w:t>
        </w:r>
      </w:ins>
      <w:ins w:id="37" w:author="Bernard Lim" w:date="2018-03-12T17:20:00Z">
        <w:r w:rsidR="00BD0E21">
          <w:br/>
        </w:r>
      </w:ins>
      <w:ins w:id="38" w:author="Bernard Lim" w:date="2018-03-12T17:19:00Z">
        <w:r w:rsidR="00BD0E21">
          <w:t>(Script can be copied directly from the official Sitecore 9 Installation PDF as well)</w:t>
        </w:r>
      </w:ins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#define parameters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$prefix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 w:rsidR="00380B3A">
        <w:rPr>
          <w:rFonts w:ascii="Lucida Console" w:hAnsi="Lucida Console" w:cs="Lucida Console"/>
          <w:color w:val="8B0000"/>
          <w:sz w:val="18"/>
          <w:szCs w:val="18"/>
        </w:rPr>
        <w:t>prefixforyourwebsite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$PSScriptRoot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 w:rsidR="00380B3A">
        <w:rPr>
          <w:rFonts w:ascii="Lucida Console" w:hAnsi="Lucida Console" w:cs="Lucida Console"/>
          <w:color w:val="8B0000"/>
          <w:sz w:val="18"/>
          <w:szCs w:val="18"/>
        </w:rPr>
        <w:t>Full path to the folder created above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$XConnectCollectionService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$prefix</w:t>
      </w:r>
      <w:r>
        <w:rPr>
          <w:rFonts w:ascii="Lucida Console" w:hAnsi="Lucida Console" w:cs="Lucida Console"/>
          <w:color w:val="8B0000"/>
          <w:sz w:val="18"/>
          <w:szCs w:val="18"/>
        </w:rPr>
        <w:t>.xconnect"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$sitecoreSiteName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$prefix</w:t>
      </w:r>
      <w:r>
        <w:rPr>
          <w:rFonts w:ascii="Lucida Console" w:hAnsi="Lucida Console" w:cs="Lucida Console"/>
          <w:color w:val="8B0000"/>
          <w:sz w:val="18"/>
          <w:szCs w:val="18"/>
        </w:rPr>
        <w:t>.local"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$SolrUrl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"https://localhost:898</w:t>
      </w:r>
      <w:ins w:id="39" w:author="Bernard Lim" w:date="2018-03-12T17:17:00Z">
        <w:r w:rsidR="00FE286F">
          <w:rPr>
            <w:rFonts w:ascii="Lucida Console" w:hAnsi="Lucida Console" w:cs="Lucida Console"/>
            <w:color w:val="8B0000"/>
            <w:sz w:val="18"/>
            <w:szCs w:val="18"/>
          </w:rPr>
          <w:t>3</w:t>
        </w:r>
      </w:ins>
      <w:del w:id="40" w:author="Bernard Lim" w:date="2018-03-12T17:17:00Z">
        <w:r w:rsidDel="00FE286F">
          <w:rPr>
            <w:rFonts w:ascii="Lucida Console" w:hAnsi="Lucida Console" w:cs="Lucida Console"/>
            <w:color w:val="8B0000"/>
            <w:sz w:val="18"/>
            <w:szCs w:val="18"/>
          </w:rPr>
          <w:delText>4</w:delText>
        </w:r>
      </w:del>
      <w:r>
        <w:rPr>
          <w:rFonts w:ascii="Lucida Console" w:hAnsi="Lucida Console" w:cs="Lucida Console"/>
          <w:color w:val="8B0000"/>
          <w:sz w:val="18"/>
          <w:szCs w:val="18"/>
        </w:rPr>
        <w:t>/solr"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$SolrRoot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"C:\solr-6.6.</w:t>
      </w:r>
      <w:ins w:id="41" w:author="Bernard Lim" w:date="2018-03-12T17:17:00Z">
        <w:r w:rsidR="00FE286F">
          <w:rPr>
            <w:rFonts w:ascii="Lucida Console" w:hAnsi="Lucida Console" w:cs="Lucida Console"/>
            <w:color w:val="8B0000"/>
            <w:sz w:val="18"/>
            <w:szCs w:val="18"/>
          </w:rPr>
          <w:t>1</w:t>
        </w:r>
      </w:ins>
      <w:del w:id="42" w:author="Bernard Lim" w:date="2018-03-12T17:17:00Z">
        <w:r w:rsidDel="00FE286F">
          <w:rPr>
            <w:rFonts w:ascii="Lucida Console" w:hAnsi="Lucida Console" w:cs="Lucida Console"/>
            <w:color w:val="8B0000"/>
            <w:sz w:val="18"/>
            <w:szCs w:val="18"/>
          </w:rPr>
          <w:delText>2</w:delText>
        </w:r>
      </w:del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$SolrService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"solr6.6</w:t>
      </w:r>
      <w:ins w:id="43" w:author="Bernard Lim" w:date="2018-03-12T17:17:00Z">
        <w:r w:rsidR="00FE286F">
          <w:rPr>
            <w:rFonts w:ascii="Lucida Console" w:hAnsi="Lucida Console" w:cs="Lucida Console"/>
            <w:color w:val="8B0000"/>
            <w:sz w:val="18"/>
            <w:szCs w:val="18"/>
          </w:rPr>
          <w:t>.1</w:t>
        </w:r>
      </w:ins>
      <w:r>
        <w:rPr>
          <w:rFonts w:ascii="Lucida Console" w:hAnsi="Lucida Console" w:cs="Lucida Console"/>
          <w:color w:val="8B0000"/>
          <w:sz w:val="18"/>
          <w:szCs w:val="18"/>
        </w:rPr>
        <w:t>_ssl"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$SqlServer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380B3A">
        <w:rPr>
          <w:rFonts w:ascii="Lucida Console" w:hAnsi="Lucida Console" w:cs="Lucida Console"/>
          <w:color w:val="8B0000"/>
          <w:sz w:val="18"/>
          <w:szCs w:val="18"/>
        </w:rPr>
        <w:t>“sqlservername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$SqlAdminUser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 w:rsidR="00380B3A">
        <w:rPr>
          <w:rFonts w:ascii="Lucida Console" w:hAnsi="Lucida Console" w:cs="Lucida Console"/>
          <w:color w:val="8B0000"/>
          <w:sz w:val="18"/>
          <w:szCs w:val="18"/>
        </w:rPr>
        <w:t>sqlserveradminacct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$SqlAdminPassword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 w:rsidR="00380B3A">
        <w:rPr>
          <w:rFonts w:ascii="Lucida Console" w:hAnsi="Lucida Console" w:cs="Lucida Console"/>
          <w:color w:val="8B0000"/>
          <w:sz w:val="18"/>
          <w:szCs w:val="18"/>
        </w:rPr>
        <w:t>sqlserverpassword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#install client certificate for xconnect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$certParams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@{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Path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$PSScriptRoot</w:t>
      </w:r>
      <w:r>
        <w:rPr>
          <w:rFonts w:ascii="Lucida Console" w:hAnsi="Lucida Console" w:cs="Lucida Console"/>
          <w:color w:val="8B0000"/>
          <w:sz w:val="18"/>
          <w:szCs w:val="18"/>
        </w:rPr>
        <w:t>\xconnect-createcert.json"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CertificateName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$prefix</w:t>
      </w:r>
      <w:r>
        <w:rPr>
          <w:rFonts w:ascii="Lucida Console" w:hAnsi="Lucida Console" w:cs="Lucida Console"/>
          <w:color w:val="8B0000"/>
          <w:sz w:val="18"/>
          <w:szCs w:val="18"/>
        </w:rPr>
        <w:t>.xconnect_client"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Install-SitecoreConfiguration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@certParams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-Verbose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#install solr cores for xdb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$solrParams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@{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Path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$PSScriptRoot</w:t>
      </w:r>
      <w:r>
        <w:rPr>
          <w:rFonts w:ascii="Lucida Console" w:hAnsi="Lucida Console" w:cs="Lucida Console"/>
          <w:color w:val="8B0000"/>
          <w:sz w:val="18"/>
          <w:szCs w:val="18"/>
        </w:rPr>
        <w:t>\xconnect-solr.json"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SolrUrl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$SolrUrl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SolrRoot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$SolrRoot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SolrService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$SolrService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CorePrefix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$prefix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Install-SitecoreConfiguration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@solrParams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-Verbose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#deploy xconnect instance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$xconnectParams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@{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Path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$PSScriptRoot</w:t>
      </w:r>
      <w:r>
        <w:rPr>
          <w:rFonts w:ascii="Lucida Console" w:hAnsi="Lucida Console" w:cs="Lucida Console"/>
          <w:color w:val="8B0000"/>
          <w:sz w:val="18"/>
          <w:szCs w:val="18"/>
        </w:rPr>
        <w:t>\xconnect-xp0.json"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Package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$PSScriptRoot</w:t>
      </w:r>
      <w:r>
        <w:rPr>
          <w:rFonts w:ascii="Lucida Console" w:hAnsi="Lucida Console" w:cs="Lucida Console"/>
          <w:color w:val="8B0000"/>
          <w:sz w:val="18"/>
          <w:szCs w:val="18"/>
        </w:rPr>
        <w:t>\Sitecore 9.0.1 rev. 171219 (OnPrem)_xp0xconnect.scwdp.zip"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LicenseFile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$PSScriptRoot</w:t>
      </w:r>
      <w:r>
        <w:rPr>
          <w:rFonts w:ascii="Lucida Console" w:hAnsi="Lucida Console" w:cs="Lucida Console"/>
          <w:color w:val="8B0000"/>
          <w:sz w:val="18"/>
          <w:szCs w:val="18"/>
        </w:rPr>
        <w:t>\license.xml"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Sitename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$XConnectCollectionService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XConnectCert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$certParams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CertificateName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SqlDbPrefix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$prefix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SqlServer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$SqlServer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SqlAdminUser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$SqlAdminUser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SqlAdminPassword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$SqlAdminPassword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SolrCorePrefix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$prefix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SolrURL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$SolrUrl</w:t>
      </w:r>
      <w:r>
        <w:rPr>
          <w:rFonts w:ascii="Lucida Console" w:hAnsi="Lucida Console" w:cs="Lucida Console"/>
          <w:sz w:val="18"/>
          <w:szCs w:val="18"/>
        </w:rPr>
        <w:t xml:space="preserve"> 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Install-SitecoreConfiguration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@xconnectParams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-Verbose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#install solr cores for sitecore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$solrParams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@{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Path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$PSScriptRoot</w:t>
      </w:r>
      <w:r>
        <w:rPr>
          <w:rFonts w:ascii="Lucida Console" w:hAnsi="Lucida Console" w:cs="Lucida Console"/>
          <w:color w:val="8B0000"/>
          <w:sz w:val="18"/>
          <w:szCs w:val="18"/>
        </w:rPr>
        <w:t>\sitecore-solr.json"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SolrUrl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$SolrUrl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SolrRoot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$SolrRoot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SolrService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$SolrService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CorePrefix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$prefix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Install-SitecoreConfiguration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@solrParams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-Verbose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#install sitecore instance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$sitecoreParams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@{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Path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$PSScriptRoot</w:t>
      </w:r>
      <w:r>
        <w:rPr>
          <w:rFonts w:ascii="Lucida Console" w:hAnsi="Lucida Console" w:cs="Lucida Console"/>
          <w:color w:val="8B0000"/>
          <w:sz w:val="18"/>
          <w:szCs w:val="18"/>
        </w:rPr>
        <w:t>\sitecore-XP0.json"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Package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$PSScriptRoot</w:t>
      </w:r>
      <w:r>
        <w:rPr>
          <w:rFonts w:ascii="Lucida Console" w:hAnsi="Lucida Console" w:cs="Lucida Console"/>
          <w:color w:val="8B0000"/>
          <w:sz w:val="18"/>
          <w:szCs w:val="18"/>
        </w:rPr>
        <w:t>\Sitecore 9.0.1 rev. 171219 (OnPrem)_single.scwdp.zip"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LicenseFile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$PSScriptRoot</w:t>
      </w:r>
      <w:r>
        <w:rPr>
          <w:rFonts w:ascii="Lucida Console" w:hAnsi="Lucida Console" w:cs="Lucida Console"/>
          <w:color w:val="8B0000"/>
          <w:sz w:val="18"/>
          <w:szCs w:val="18"/>
        </w:rPr>
        <w:t>\license.xml"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SqlDbPrefix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$prefix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SqlServer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$SqlServer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SqlAdminUser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$SqlAdminUser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SqlAdminPassword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$SqlAdminPassword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SolrCorePrefix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$prefix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SolrUrl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$SolrUrl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XConnectCert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$certParams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CertificateName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Sitename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$sitecoreSiteName</w:t>
      </w:r>
      <w:r>
        <w:rPr>
          <w:rFonts w:ascii="Lucida Console" w:hAnsi="Lucida Console" w:cs="Lucida Console"/>
          <w:sz w:val="18"/>
          <w:szCs w:val="18"/>
        </w:rPr>
        <w:t xml:space="preserve">     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XConnectCollectionService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"https://</w:t>
      </w:r>
      <w:r>
        <w:rPr>
          <w:rFonts w:ascii="Lucida Console" w:hAnsi="Lucida Console" w:cs="Lucida Console"/>
          <w:color w:val="FF4500"/>
          <w:sz w:val="18"/>
          <w:szCs w:val="18"/>
        </w:rPr>
        <w:t>$XConnectCollectionService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:rsidR="006D079A" w:rsidRDefault="006D079A" w:rsidP="006D079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Install-SitecoreConfiguration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@sitecoreParams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 xml:space="preserve">-Verbose </w:t>
      </w:r>
    </w:p>
    <w:p w:rsidR="007546DD" w:rsidRDefault="007546DD" w:rsidP="00380B3A"/>
    <w:p w:rsidR="00380B3A" w:rsidRDefault="00380B3A" w:rsidP="00380B3A">
      <w:pPr>
        <w:pStyle w:val="ListParagraph"/>
        <w:numPr>
          <w:ilvl w:val="0"/>
          <w:numId w:val="7"/>
        </w:numPr>
      </w:pPr>
      <w:r>
        <w:t>Edit the ‘#define parameters’ section to match your local environment values.</w:t>
      </w:r>
    </w:p>
    <w:p w:rsidR="0062772A" w:rsidRDefault="00C76662" w:rsidP="00380B3A">
      <w:pPr>
        <w:pStyle w:val="ListParagraph"/>
        <w:numPr>
          <w:ilvl w:val="0"/>
          <w:numId w:val="7"/>
        </w:numPr>
        <w:rPr>
          <w:ins w:id="44" w:author="Bernard Lim" w:date="2018-03-12T17:02:00Z"/>
        </w:rPr>
      </w:pPr>
      <w:r>
        <w:t>Run the above powershell script to start installation process.</w:t>
      </w:r>
    </w:p>
    <w:p w:rsidR="002F46DB" w:rsidRDefault="002F46DB">
      <w:pPr>
        <w:pStyle w:val="ListParagraph"/>
        <w:numPr>
          <w:ilvl w:val="0"/>
          <w:numId w:val="7"/>
        </w:numPr>
        <w:rPr>
          <w:ins w:id="45" w:author="Bernard Lim" w:date="2018-03-16T16:51:00Z"/>
        </w:rPr>
      </w:pPr>
      <w:ins w:id="46" w:author="Bernard Lim" w:date="2018-03-12T17:02:00Z">
        <w:r>
          <w:t xml:space="preserve">Once </w:t>
        </w:r>
      </w:ins>
      <w:ins w:id="47" w:author="Bernard Lim" w:date="2018-03-12T17:03:00Z">
        <w:r>
          <w:t>Powershell output window says</w:t>
        </w:r>
      </w:ins>
      <w:ins w:id="48" w:author="Bernard Lim" w:date="2018-03-12T17:02:00Z">
        <w:r>
          <w:t xml:space="preserve"> ‘transcript stopped’</w:t>
        </w:r>
      </w:ins>
      <w:ins w:id="49" w:author="Bernard Lim" w:date="2018-03-12T17:03:00Z">
        <w:r>
          <w:t>, Sitecore should be up and running.</w:t>
        </w:r>
      </w:ins>
    </w:p>
    <w:p w:rsidR="000C6F51" w:rsidRDefault="000C6F51" w:rsidP="000C6F51">
      <w:pPr>
        <w:rPr>
          <w:ins w:id="50" w:author="Bernard Lim" w:date="2018-03-16T16:51:00Z"/>
        </w:rPr>
        <w:pPrChange w:id="51" w:author="Bernard Lim" w:date="2018-03-16T16:51:00Z">
          <w:pPr>
            <w:pStyle w:val="ListParagraph"/>
            <w:numPr>
              <w:numId w:val="7"/>
            </w:numPr>
            <w:ind w:hanging="360"/>
          </w:pPr>
        </w:pPrChange>
      </w:pPr>
    </w:p>
    <w:p w:rsidR="000C6F51" w:rsidRDefault="000C6F51" w:rsidP="000C6F51">
      <w:pPr>
        <w:rPr>
          <w:ins w:id="52" w:author="Bernard Lim" w:date="2018-03-16T16:51:00Z"/>
        </w:rPr>
        <w:pPrChange w:id="53" w:author="Bernard Lim" w:date="2018-03-16T16:51:00Z">
          <w:pPr>
            <w:pStyle w:val="ListParagraph"/>
            <w:numPr>
              <w:numId w:val="7"/>
            </w:numPr>
            <w:ind w:hanging="360"/>
          </w:pPr>
        </w:pPrChange>
      </w:pPr>
      <w:ins w:id="54" w:author="Bernard Lim" w:date="2018-03-16T16:51:00Z">
        <w:r>
          <w:t>On successful installation, there should be 2 instances on your IIS. Example:</w:t>
        </w:r>
      </w:ins>
    </w:p>
    <w:p w:rsidR="000C6F51" w:rsidRDefault="000C6F51" w:rsidP="000C6F51">
      <w:pPr>
        <w:pPrChange w:id="55" w:author="Bernard Lim" w:date="2018-03-16T16:51:00Z">
          <w:pPr>
            <w:pStyle w:val="ListParagraph"/>
            <w:numPr>
              <w:numId w:val="7"/>
            </w:numPr>
            <w:ind w:hanging="360"/>
          </w:pPr>
        </w:pPrChange>
      </w:pPr>
      <w:ins w:id="56" w:author="Bernard Lim" w:date="2018-03-16T16:51:00Z">
        <w:r>
          <w:rPr>
            <w:noProof/>
          </w:rPr>
          <w:drawing>
            <wp:inline distT="0" distB="0" distL="0" distR="0" wp14:anchorId="3B154250" wp14:editId="75511D3E">
              <wp:extent cx="1543050" cy="352425"/>
              <wp:effectExtent l="19050" t="19050" r="19050" b="28575"/>
              <wp:docPr id="36" name="Picture 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43050" cy="352425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:rsidR="00FB274D" w:rsidRDefault="00FB274D" w:rsidP="00FB274D"/>
    <w:p w:rsidR="00FB274D" w:rsidRPr="005178CB" w:rsidRDefault="00FB274D" w:rsidP="00FB274D">
      <w:pPr>
        <w:pStyle w:val="Heading2"/>
      </w:pPr>
      <w:r>
        <w:t>Potential Errors and Solutions</w:t>
      </w:r>
    </w:p>
    <w:p w:rsidR="005178CB" w:rsidRPr="00FB274D" w:rsidRDefault="00FB274D" w:rsidP="00FB274D">
      <w:pPr>
        <w:rPr>
          <w:b/>
        </w:rPr>
      </w:pPr>
      <w:r>
        <w:rPr>
          <w:b/>
        </w:rPr>
        <w:t>“</w:t>
      </w:r>
      <w:r w:rsidRPr="00FB274D">
        <w:rPr>
          <w:b/>
        </w:rPr>
        <w:t>Unable to connect to master or target server 'xp0_Processing.Pools'. You must have a user with the same password in master or target server 'xp0_Processing.Pools'.</w:t>
      </w:r>
      <w:r>
        <w:rPr>
          <w:b/>
        </w:rPr>
        <w:t>”</w:t>
      </w:r>
    </w:p>
    <w:p w:rsidR="00FB274D" w:rsidRDefault="00FB274D" w:rsidP="00FB27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del w:id="57" w:author="Bernard Lim" w:date="2018-03-12T16:58:00Z">
        <w:r w:rsidDel="002B2CCA">
          <w:delText xml:space="preserve">Set the value of </w:delText>
        </w:r>
        <w:r w:rsidDel="002B2CCA">
          <w:rPr>
            <w:rFonts w:ascii="Lucida Console" w:hAnsi="Lucida Console" w:cs="Lucida Console"/>
            <w:color w:val="FF4500"/>
            <w:sz w:val="18"/>
            <w:szCs w:val="18"/>
          </w:rPr>
          <w:delText>$SqlServer</w:delText>
        </w:r>
        <w:r w:rsidDel="002B2CCA">
          <w:rPr>
            <w:rFonts w:ascii="Lucida Console" w:hAnsi="Lucida Console" w:cs="Lucida Console"/>
            <w:sz w:val="18"/>
            <w:szCs w:val="18"/>
          </w:rPr>
          <w:delText xml:space="preserve"> </w:delText>
        </w:r>
        <w:r w:rsidDel="002B2CCA">
          <w:delText xml:space="preserve">with the following syntax: </w:delText>
        </w:r>
        <w:r w:rsidDel="002B2CCA">
          <w:rPr>
            <w:rFonts w:ascii="Lucida Console" w:hAnsi="Lucida Console" w:cs="Lucida Console"/>
            <w:color w:val="8B0000"/>
            <w:sz w:val="18"/>
            <w:szCs w:val="18"/>
          </w:rPr>
          <w:delText xml:space="preserve">"localhost\{SQL Instance Name}" </w:delText>
        </w:r>
        <w:r w:rsidR="00C71138" w:rsidDel="002B2CCA">
          <w:delText xml:space="preserve">rather than with just the </w:delText>
        </w:r>
      </w:del>
      <w:ins w:id="58" w:author="Bernard Lim" w:date="2018-03-12T16:58:00Z">
        <w:r w:rsidR="002B2CCA">
          <w:t xml:space="preserve">Ensure that your SQL Server has mixed authentication enabled, to allow for SQL </w:t>
        </w:r>
      </w:ins>
      <w:ins w:id="59" w:author="Bernard Lim" w:date="2018-03-12T16:59:00Z">
        <w:r w:rsidR="00534497">
          <w:t xml:space="preserve">Server Authentication </w:t>
        </w:r>
      </w:ins>
      <w:ins w:id="60" w:author="Bernard Lim" w:date="2018-03-12T16:58:00Z">
        <w:r w:rsidR="002B2CCA">
          <w:t>connectio</w:t>
        </w:r>
      </w:ins>
      <w:ins w:id="61" w:author="Bernard Lim" w:date="2018-03-12T16:59:00Z">
        <w:r w:rsidR="00534497">
          <w:t xml:space="preserve">ns. Also ensure that </w:t>
        </w:r>
      </w:ins>
      <w:ins w:id="62" w:author="Bernard Lim" w:date="2018-03-12T17:01:00Z">
        <w:r w:rsidR="003D7608">
          <w:t>login user has Login enabled.</w:t>
        </w:r>
      </w:ins>
    </w:p>
    <w:p w:rsidR="005178CB" w:rsidRDefault="005178CB" w:rsidP="00BC7DE3"/>
    <w:p w:rsidR="007546DD" w:rsidRDefault="00890AF2" w:rsidP="00BC7DE3">
      <w:pPr>
        <w:rPr>
          <w:ins w:id="63" w:author="Bernard Lim" w:date="2018-03-16T16:29:00Z"/>
          <w:b/>
        </w:rPr>
      </w:pPr>
      <w:ins w:id="64" w:author="Bernard Lim" w:date="2018-03-16T16:29:00Z">
        <w:r w:rsidRPr="00890AF2">
          <w:rPr>
            <w:b/>
            <w:rPrChange w:id="65" w:author="Bernard Lim" w:date="2018-03-16T16:29:00Z">
              <w:rPr/>
            </w:rPrChange>
          </w:rPr>
          <w:t>“There are errors” in Experience Analytics</w:t>
        </w:r>
      </w:ins>
    </w:p>
    <w:p w:rsidR="00890AF2" w:rsidRDefault="007C14B2" w:rsidP="00BC7DE3">
      <w:pPr>
        <w:rPr>
          <w:ins w:id="66" w:author="Bernard Lim" w:date="2018-03-16T16:30:00Z"/>
        </w:rPr>
      </w:pPr>
      <w:ins w:id="67" w:author="Bernard Lim" w:date="2018-03-16T16:29:00Z">
        <w:r>
          <w:t xml:space="preserve">Ensure that any certificate-related connection string under ConnectionStrings.config has </w:t>
        </w:r>
      </w:ins>
      <w:ins w:id="68" w:author="Bernard Lim" w:date="2018-03-16T16:30:00Z">
        <w:r>
          <w:t>the correct certificate thumbprint value for ‘FindValue’ attribute.</w:t>
        </w:r>
      </w:ins>
    </w:p>
    <w:p w:rsidR="00467751" w:rsidRDefault="00467751" w:rsidP="00BC7DE3">
      <w:pPr>
        <w:rPr>
          <w:ins w:id="69" w:author="Bernard Lim" w:date="2018-03-16T16:30:00Z"/>
        </w:rPr>
      </w:pPr>
      <w:ins w:id="70" w:author="Bernard Lim" w:date="2018-03-16T16:30:00Z">
        <w:r>
          <w:t>To get the correct certificate thumbprint value, go to IIS. Click on ‘Server Certificates’.</w:t>
        </w:r>
      </w:ins>
    </w:p>
    <w:p w:rsidR="00DD481F" w:rsidRDefault="00DD481F" w:rsidP="00BC7DE3">
      <w:pPr>
        <w:rPr>
          <w:ins w:id="71" w:author="Bernard Lim" w:date="2018-03-16T16:32:00Z"/>
        </w:rPr>
      </w:pPr>
      <w:ins w:id="72" w:author="Bernard Lim" w:date="2018-03-16T16:30:00Z">
        <w:r>
          <w:t xml:space="preserve">Choose the respective client certificate (would probably be named as </w:t>
        </w:r>
      </w:ins>
      <w:ins w:id="73" w:author="Bernard Lim" w:date="2018-03-16T16:31:00Z">
        <w:r>
          <w:t>‘prefix’.xconnect_client), choose ‘Details’ tab. Check the value of the ‘Thumbprint’ attribute. This should match the ‘FindValue’ attributes above.</w:t>
        </w:r>
      </w:ins>
    </w:p>
    <w:p w:rsidR="00940B6D" w:rsidRPr="00890AF2" w:rsidDel="006A1951" w:rsidRDefault="00940B6D" w:rsidP="00BC7DE3">
      <w:pPr>
        <w:rPr>
          <w:del w:id="74" w:author="Bernard Lim" w:date="2018-03-16T17:02:00Z"/>
        </w:rPr>
      </w:pPr>
      <w:ins w:id="75" w:author="Bernard Lim" w:date="2018-03-16T16:32:00Z">
        <w:r>
          <w:t>If already matches, also ensure that ‘XConnect’ instance &amp; XConnect App Pool is running.</w:t>
        </w:r>
      </w:ins>
      <w:bookmarkStart w:id="76" w:name="_GoBack"/>
      <w:bookmarkEnd w:id="76"/>
    </w:p>
    <w:p w:rsidR="00B14A91" w:rsidDel="006A1951" w:rsidRDefault="00B14A91" w:rsidP="00B14A91">
      <w:pPr>
        <w:rPr>
          <w:del w:id="77" w:author="Bernard Lim" w:date="2018-03-16T17:02:00Z"/>
        </w:rPr>
      </w:pPr>
    </w:p>
    <w:p w:rsidR="00B14A91" w:rsidDel="006A1951" w:rsidRDefault="00B14A91" w:rsidP="00B14A91">
      <w:pPr>
        <w:rPr>
          <w:del w:id="78" w:author="Bernard Lim" w:date="2018-03-16T17:02:00Z"/>
        </w:rPr>
      </w:pPr>
    </w:p>
    <w:p w:rsidR="00D8287D" w:rsidRDefault="00D828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del w:id="79" w:author="Bernard Lim" w:date="2018-03-16T17:02:00Z">
        <w:r w:rsidDel="006A1951">
          <w:br w:type="page"/>
        </w:r>
      </w:del>
    </w:p>
    <w:p w:rsidR="00E645A4" w:rsidRDefault="00004001" w:rsidP="00004001">
      <w:pPr>
        <w:pStyle w:val="Heading1"/>
      </w:pPr>
      <w:r>
        <w:lastRenderedPageBreak/>
        <w:t>References</w:t>
      </w:r>
    </w:p>
    <w:p w:rsidR="00004001" w:rsidRDefault="006A1951" w:rsidP="00004001">
      <w:pPr>
        <w:rPr>
          <w:b/>
        </w:rPr>
      </w:pPr>
      <w:hyperlink r:id="rId22" w:history="1">
        <w:r w:rsidR="00004001" w:rsidRPr="00FB3B28">
          <w:rPr>
            <w:rStyle w:val="Hyperlink"/>
          </w:rPr>
          <w:t>https://medium.com/redhotminute-australia/setting-up-solr-with-ssl-for-sitecore-9-acdf009edd93</w:t>
        </w:r>
      </w:hyperlink>
    </w:p>
    <w:p w:rsidR="00004001" w:rsidRDefault="006A1951" w:rsidP="00004001">
      <w:pPr>
        <w:rPr>
          <w:b/>
        </w:rPr>
      </w:pPr>
      <w:hyperlink r:id="rId23" w:history="1">
        <w:r w:rsidR="00386895" w:rsidRPr="00FB3B28">
          <w:rPr>
            <w:rStyle w:val="Hyperlink"/>
          </w:rPr>
          <w:t>https://blogs.perficient.com/sitecore/2017/10/26/setup-and-basic-preparation-for-sitecore-9-installation/</w:t>
        </w:r>
      </w:hyperlink>
    </w:p>
    <w:p w:rsidR="00386895" w:rsidRDefault="006A1951" w:rsidP="00004001">
      <w:pPr>
        <w:rPr>
          <w:b/>
        </w:rPr>
      </w:pPr>
      <w:hyperlink r:id="rId24" w:history="1">
        <w:r w:rsidR="00386895" w:rsidRPr="00FB3B28">
          <w:rPr>
            <w:rStyle w:val="Hyperlink"/>
          </w:rPr>
          <w:t>http://blog.baslijten.com/gotchas-while-installing-sitecore-9-using-the-sitecore-installation-framework/</w:t>
        </w:r>
      </w:hyperlink>
    </w:p>
    <w:p w:rsidR="00386895" w:rsidRDefault="00386895" w:rsidP="00004001">
      <w:pPr>
        <w:rPr>
          <w:b/>
        </w:rPr>
      </w:pPr>
    </w:p>
    <w:p w:rsidR="00386895" w:rsidRPr="00004001" w:rsidRDefault="00386895" w:rsidP="00004001">
      <w:pPr>
        <w:rPr>
          <w:b/>
        </w:rPr>
      </w:pPr>
    </w:p>
    <w:sectPr w:rsidR="00386895" w:rsidRPr="00004001" w:rsidSect="003B48A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5984"/>
    <w:multiLevelType w:val="hybridMultilevel"/>
    <w:tmpl w:val="23CA5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C7BDA"/>
    <w:multiLevelType w:val="hybridMultilevel"/>
    <w:tmpl w:val="6332F1C2"/>
    <w:lvl w:ilvl="0" w:tplc="330831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01743"/>
    <w:multiLevelType w:val="hybridMultilevel"/>
    <w:tmpl w:val="8CC62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53A7D"/>
    <w:multiLevelType w:val="hybridMultilevel"/>
    <w:tmpl w:val="CBEA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92D3A"/>
    <w:multiLevelType w:val="multilevel"/>
    <w:tmpl w:val="8F84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65FCD"/>
    <w:multiLevelType w:val="hybridMultilevel"/>
    <w:tmpl w:val="8CA29EF8"/>
    <w:lvl w:ilvl="0" w:tplc="E10665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55F55"/>
    <w:multiLevelType w:val="hybridMultilevel"/>
    <w:tmpl w:val="5D8C5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C6352"/>
    <w:multiLevelType w:val="hybridMultilevel"/>
    <w:tmpl w:val="D8D27C1E"/>
    <w:lvl w:ilvl="0" w:tplc="2772A39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72809"/>
    <w:multiLevelType w:val="hybridMultilevel"/>
    <w:tmpl w:val="20B893A6"/>
    <w:lvl w:ilvl="0" w:tplc="A2A4F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91347"/>
    <w:multiLevelType w:val="hybridMultilevel"/>
    <w:tmpl w:val="48C052D6"/>
    <w:lvl w:ilvl="0" w:tplc="629A0E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B7929"/>
    <w:multiLevelType w:val="hybridMultilevel"/>
    <w:tmpl w:val="F3582F62"/>
    <w:lvl w:ilvl="0" w:tplc="A2A4F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60527"/>
    <w:multiLevelType w:val="hybridMultilevel"/>
    <w:tmpl w:val="0C16EBF0"/>
    <w:lvl w:ilvl="0" w:tplc="A2A4F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348FC"/>
    <w:multiLevelType w:val="hybridMultilevel"/>
    <w:tmpl w:val="0BEEF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12"/>
  </w:num>
  <w:num w:numId="9">
    <w:abstractNumId w:val="9"/>
  </w:num>
  <w:num w:numId="10">
    <w:abstractNumId w:val="5"/>
  </w:num>
  <w:num w:numId="11">
    <w:abstractNumId w:val="1"/>
  </w:num>
  <w:num w:numId="12">
    <w:abstractNumId w:val="6"/>
  </w:num>
  <w:num w:numId="1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rnard Lim">
    <w15:presenceInfo w15:providerId="None" w15:userId="Bernard L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0A"/>
    <w:rsid w:val="00004001"/>
    <w:rsid w:val="0001102A"/>
    <w:rsid w:val="000128B0"/>
    <w:rsid w:val="00021411"/>
    <w:rsid w:val="0003208D"/>
    <w:rsid w:val="000473FB"/>
    <w:rsid w:val="000C6F51"/>
    <w:rsid w:val="000D77A8"/>
    <w:rsid w:val="000E502C"/>
    <w:rsid w:val="000F4EB1"/>
    <w:rsid w:val="00101D67"/>
    <w:rsid w:val="00104651"/>
    <w:rsid w:val="00127ADD"/>
    <w:rsid w:val="001674BD"/>
    <w:rsid w:val="00167B71"/>
    <w:rsid w:val="00192BE6"/>
    <w:rsid w:val="001A31C6"/>
    <w:rsid w:val="001D5D5E"/>
    <w:rsid w:val="001F108E"/>
    <w:rsid w:val="001F74F9"/>
    <w:rsid w:val="00205E08"/>
    <w:rsid w:val="0021626B"/>
    <w:rsid w:val="0021690A"/>
    <w:rsid w:val="00270345"/>
    <w:rsid w:val="00274B1F"/>
    <w:rsid w:val="002B2CCA"/>
    <w:rsid w:val="002F46DB"/>
    <w:rsid w:val="00315203"/>
    <w:rsid w:val="003428D3"/>
    <w:rsid w:val="0037211A"/>
    <w:rsid w:val="00380534"/>
    <w:rsid w:val="00380B3A"/>
    <w:rsid w:val="00380F7A"/>
    <w:rsid w:val="00386895"/>
    <w:rsid w:val="0039088E"/>
    <w:rsid w:val="003927A4"/>
    <w:rsid w:val="00393B0A"/>
    <w:rsid w:val="003B48A1"/>
    <w:rsid w:val="003D40BD"/>
    <w:rsid w:val="003D7608"/>
    <w:rsid w:val="003E6D25"/>
    <w:rsid w:val="0041090F"/>
    <w:rsid w:val="0043499B"/>
    <w:rsid w:val="004477C8"/>
    <w:rsid w:val="00457EDF"/>
    <w:rsid w:val="0046732A"/>
    <w:rsid w:val="00467751"/>
    <w:rsid w:val="004A4F4A"/>
    <w:rsid w:val="004B23D3"/>
    <w:rsid w:val="004B353A"/>
    <w:rsid w:val="004C22BB"/>
    <w:rsid w:val="004C2A4F"/>
    <w:rsid w:val="00511DAF"/>
    <w:rsid w:val="00512E53"/>
    <w:rsid w:val="005178CB"/>
    <w:rsid w:val="00534497"/>
    <w:rsid w:val="00541719"/>
    <w:rsid w:val="005862B0"/>
    <w:rsid w:val="00597ABD"/>
    <w:rsid w:val="006002A7"/>
    <w:rsid w:val="00610238"/>
    <w:rsid w:val="0062772A"/>
    <w:rsid w:val="00632E81"/>
    <w:rsid w:val="006511E9"/>
    <w:rsid w:val="00673C2E"/>
    <w:rsid w:val="00673ECD"/>
    <w:rsid w:val="006A1951"/>
    <w:rsid w:val="006D079A"/>
    <w:rsid w:val="00715580"/>
    <w:rsid w:val="007344B5"/>
    <w:rsid w:val="007356A6"/>
    <w:rsid w:val="007546DD"/>
    <w:rsid w:val="00781751"/>
    <w:rsid w:val="007C14B2"/>
    <w:rsid w:val="007C6FC5"/>
    <w:rsid w:val="007D5716"/>
    <w:rsid w:val="00857556"/>
    <w:rsid w:val="00864F90"/>
    <w:rsid w:val="0088685C"/>
    <w:rsid w:val="00890AF2"/>
    <w:rsid w:val="00892E9E"/>
    <w:rsid w:val="008C763C"/>
    <w:rsid w:val="008E08B0"/>
    <w:rsid w:val="008F3CAE"/>
    <w:rsid w:val="009012AC"/>
    <w:rsid w:val="00927A65"/>
    <w:rsid w:val="00940B6D"/>
    <w:rsid w:val="009502C8"/>
    <w:rsid w:val="009805E0"/>
    <w:rsid w:val="00991B64"/>
    <w:rsid w:val="009B000B"/>
    <w:rsid w:val="009C100D"/>
    <w:rsid w:val="009F71DC"/>
    <w:rsid w:val="00A54D7C"/>
    <w:rsid w:val="00A96C53"/>
    <w:rsid w:val="00AA17E1"/>
    <w:rsid w:val="00AB2284"/>
    <w:rsid w:val="00AB7373"/>
    <w:rsid w:val="00B14A91"/>
    <w:rsid w:val="00B27B0C"/>
    <w:rsid w:val="00B67408"/>
    <w:rsid w:val="00B81E12"/>
    <w:rsid w:val="00B8707F"/>
    <w:rsid w:val="00BA1CBB"/>
    <w:rsid w:val="00BC7DE3"/>
    <w:rsid w:val="00BD0E21"/>
    <w:rsid w:val="00BF0A94"/>
    <w:rsid w:val="00C71138"/>
    <w:rsid w:val="00C76662"/>
    <w:rsid w:val="00C857E5"/>
    <w:rsid w:val="00CE4523"/>
    <w:rsid w:val="00CE52AF"/>
    <w:rsid w:val="00CF065E"/>
    <w:rsid w:val="00D21378"/>
    <w:rsid w:val="00D26F71"/>
    <w:rsid w:val="00D3008A"/>
    <w:rsid w:val="00D3272E"/>
    <w:rsid w:val="00D44A48"/>
    <w:rsid w:val="00D54D29"/>
    <w:rsid w:val="00D62ECE"/>
    <w:rsid w:val="00D770FD"/>
    <w:rsid w:val="00D8287D"/>
    <w:rsid w:val="00D90503"/>
    <w:rsid w:val="00DA05FF"/>
    <w:rsid w:val="00DB619A"/>
    <w:rsid w:val="00DC5765"/>
    <w:rsid w:val="00DD481F"/>
    <w:rsid w:val="00E14F97"/>
    <w:rsid w:val="00E15FBC"/>
    <w:rsid w:val="00E1711E"/>
    <w:rsid w:val="00E24F8B"/>
    <w:rsid w:val="00E35BB5"/>
    <w:rsid w:val="00E45ECC"/>
    <w:rsid w:val="00E645A4"/>
    <w:rsid w:val="00ED01E1"/>
    <w:rsid w:val="00ED5921"/>
    <w:rsid w:val="00EF1796"/>
    <w:rsid w:val="00F02BEE"/>
    <w:rsid w:val="00F405D8"/>
    <w:rsid w:val="00F51619"/>
    <w:rsid w:val="00F52F2B"/>
    <w:rsid w:val="00F60B71"/>
    <w:rsid w:val="00F616FE"/>
    <w:rsid w:val="00F75484"/>
    <w:rsid w:val="00FA240F"/>
    <w:rsid w:val="00FB0875"/>
    <w:rsid w:val="00FB274D"/>
    <w:rsid w:val="00FD38A8"/>
    <w:rsid w:val="00F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F764"/>
  <w15:chartTrackingRefBased/>
  <w15:docId w15:val="{9AFAB374-5EDD-4325-9D57-C6D7E09D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B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B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5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0B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0B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0B7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60B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F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0A94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03208D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2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240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A240F"/>
  </w:style>
  <w:style w:type="character" w:customStyle="1" w:styleId="pun">
    <w:name w:val="pun"/>
    <w:basedOn w:val="DefaultParagraphFont"/>
    <w:rsid w:val="00FA240F"/>
  </w:style>
  <w:style w:type="character" w:customStyle="1" w:styleId="pln">
    <w:name w:val="pln"/>
    <w:basedOn w:val="DefaultParagraphFont"/>
    <w:rsid w:val="00FA240F"/>
  </w:style>
  <w:style w:type="character" w:customStyle="1" w:styleId="com">
    <w:name w:val="com"/>
    <w:basedOn w:val="DefaultParagraphFont"/>
    <w:rsid w:val="00FA240F"/>
  </w:style>
  <w:style w:type="character" w:customStyle="1" w:styleId="Heading1Char">
    <w:name w:val="Heading 1 Char"/>
    <w:basedOn w:val="DefaultParagraphFont"/>
    <w:link w:val="Heading1"/>
    <w:uiPriority w:val="9"/>
    <w:rsid w:val="004B35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B48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48A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76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B6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53013" TargetMode="External"/><Relationship Id="rId13" Type="http://schemas.openxmlformats.org/officeDocument/2006/relationships/hyperlink" Target="https://kamsar.net/index.php/2017/10/Quickly-add-SSL-to-Solr/" TargetMode="External"/><Relationship Id="rId18" Type="http://schemas.openxmlformats.org/officeDocument/2006/relationships/hyperlink" Target="https://localhost:8983/solr" TargetMode="External"/><Relationship Id="rId26" Type="http://schemas.microsoft.com/office/2011/relationships/people" Target="people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hyperlink" Target="https://www.microsoft.com/web/downloads/platform.aspx" TargetMode="External"/><Relationship Id="rId12" Type="http://schemas.openxmlformats.org/officeDocument/2006/relationships/hyperlink" Target="http://localhost:8983/solr/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b.sitecore.net/articles/227897" TargetMode="External"/><Relationship Id="rId24" Type="http://schemas.openxmlformats.org/officeDocument/2006/relationships/hyperlink" Target="http://blog.baslijten.com/gotchas-while-installing-sitecore-9-using-the-sitecore-installation-framework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ssm.cc/download" TargetMode="External"/><Relationship Id="rId23" Type="http://schemas.openxmlformats.org/officeDocument/2006/relationships/hyperlink" Target="https://blogs.perficient.com/sitecore/2017/10/26/setup-and-basic-preparation-for-sitecore-9-installation/" TargetMode="External"/><Relationship Id="rId10" Type="http://schemas.openxmlformats.org/officeDocument/2006/relationships/hyperlink" Target="http://archive.apache.org/dist/lucene/solr/6.6.1/solr-6.6.1.zip" TargetMode="External"/><Relationship Id="rId19" Type="http://schemas.openxmlformats.org/officeDocument/2006/relationships/hyperlink" Target="https://dev.sitecore.net/Downloads/Sitecore_Experience_Platform/90/Sitecore_Experience_Platform_90_Update1.aspx" TargetMode="External"/><Relationship Id="rId4" Type="http://schemas.openxmlformats.org/officeDocument/2006/relationships/styles" Target="styles.xml"/><Relationship Id="rId9" Type="http://schemas.openxmlformats.org/officeDocument/2006/relationships/hyperlink" Target="https://sitecore.myget.org/F/sc-powershell/api/v2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medium.com/redhotminute-australia/setting-up-solr-with-ssl-for-sitecore-9-acdf009edd9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3CA8B-9F76-407E-A575-94E1E23D2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10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Sitecore 9 Installation Guide</dc:title>
  <dc:subject/>
  <dc:creator>Bernard Lim</dc:creator>
  <cp:keywords/>
  <dc:description/>
  <cp:lastModifiedBy>Bernard Lim</cp:lastModifiedBy>
  <cp:revision>140</cp:revision>
  <dcterms:created xsi:type="dcterms:W3CDTF">2018-02-13T03:46:00Z</dcterms:created>
  <dcterms:modified xsi:type="dcterms:W3CDTF">2018-03-16T09:02:00Z</dcterms:modified>
</cp:coreProperties>
</file>